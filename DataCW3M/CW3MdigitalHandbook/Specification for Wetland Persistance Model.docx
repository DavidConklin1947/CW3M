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735EE08A" w:rsidR="00220D62" w:rsidRPr="00292B10" w:rsidRDefault="00220D62" w:rsidP="00220D62">
      <w:pPr>
        <w:pStyle w:val="Title"/>
        <w:rPr>
          <w:sz w:val="52"/>
          <w:szCs w:val="52"/>
          <w:rPrChange w:id="0" w:author="David Conklin" w:date="2020-11-16T09:27:00Z">
            <w:rPr/>
          </w:rPrChange>
        </w:rPr>
      </w:pPr>
      <w:r w:rsidRPr="00292B10">
        <w:rPr>
          <w:sz w:val="52"/>
          <w:szCs w:val="52"/>
          <w:rPrChange w:id="1" w:author="David Conklin" w:date="2020-11-16T09:27:00Z">
            <w:rPr/>
          </w:rPrChange>
        </w:rPr>
        <w:t xml:space="preserve">Specification for </w:t>
      </w:r>
      <w:del w:id="2" w:author="David Conklin" w:date="2020-11-16T09:27:00Z">
        <w:r w:rsidRPr="00292B10" w:rsidDel="00292B10">
          <w:rPr>
            <w:sz w:val="52"/>
            <w:szCs w:val="52"/>
            <w:rPrChange w:id="3" w:author="David Conklin" w:date="2020-11-16T09:27:00Z">
              <w:rPr/>
            </w:rPrChange>
          </w:rPr>
          <w:delText>Thermal Loading Estimator</w:delText>
        </w:r>
      </w:del>
      <w:ins w:id="4" w:author="David Conklin" w:date="2020-11-16T09:27:00Z">
        <w:r w:rsidR="00292B10" w:rsidRPr="00292B10">
          <w:rPr>
            <w:sz w:val="52"/>
            <w:szCs w:val="52"/>
            <w:rPrChange w:id="5" w:author="David Conklin" w:date="2020-11-16T09:27:00Z">
              <w:rPr/>
            </w:rPrChange>
          </w:rPr>
          <w:t>Wetland Persist</w:t>
        </w:r>
      </w:ins>
      <w:ins w:id="6" w:author="David Conklin" w:date="2020-11-16T09:28:00Z">
        <w:r w:rsidR="00292B10">
          <w:rPr>
            <w:sz w:val="52"/>
            <w:szCs w:val="52"/>
          </w:rPr>
          <w:t>e</w:t>
        </w:r>
      </w:ins>
      <w:ins w:id="7" w:author="David Conklin" w:date="2020-11-16T09:27:00Z">
        <w:r w:rsidR="00292B10" w:rsidRPr="00292B10">
          <w:rPr>
            <w:sz w:val="52"/>
            <w:szCs w:val="52"/>
            <w:rPrChange w:id="8" w:author="David Conklin" w:date="2020-11-16T09:27:00Z">
              <w:rPr/>
            </w:rPrChange>
          </w:rPr>
          <w:t>nce Model</w:t>
        </w:r>
      </w:ins>
    </w:p>
    <w:p w14:paraId="147368B0" w14:textId="467C5C14" w:rsidR="00220D62" w:rsidRDefault="00220D62" w:rsidP="00220D62">
      <w:pPr>
        <w:rPr>
          <w:ins w:id="9" w:author="David Conklin" w:date="2020-11-16T11:15:00Z"/>
        </w:rPr>
      </w:pPr>
      <w:r>
        <w:t xml:space="preserve">David Conklin, Oregon Freshwater Simulations, </w:t>
      </w:r>
      <w:r w:rsidR="004A0433">
        <w:t>1</w:t>
      </w:r>
      <w:ins w:id="10" w:author="David Conklin" w:date="2020-11-12T15:07:00Z">
        <w:r w:rsidR="002F6DBB">
          <w:t>1/1</w:t>
        </w:r>
      </w:ins>
      <w:ins w:id="11" w:author="David Conklin" w:date="2020-11-17T04:54:00Z">
        <w:r w:rsidR="00355A51">
          <w:t>7</w:t>
        </w:r>
      </w:ins>
      <w:del w:id="12" w:author="David Conklin" w:date="2020-11-12T15:07:00Z">
        <w:r w:rsidR="004A0433" w:rsidDel="002F6DBB">
          <w:delText>0/1</w:delText>
        </w:r>
        <w:r w:rsidR="0057547E" w:rsidDel="002F6DBB">
          <w:delText>9</w:delText>
        </w:r>
      </w:del>
      <w:r w:rsidR="00B0530B">
        <w:t>/20</w:t>
      </w:r>
    </w:p>
    <w:p w14:paraId="4CD7CCE1" w14:textId="77777777" w:rsidR="007209DB" w:rsidRDefault="007209DB" w:rsidP="00220D62"/>
    <w:customXmlInsRangeStart w:id="13" w:author="David Conklin" w:date="2020-11-16T11:14:00Z"/>
    <w:sdt>
      <w:sdtPr>
        <w:rPr>
          <w:rFonts w:asciiTheme="minorHAnsi" w:eastAsiaTheme="minorHAnsi" w:hAnsiTheme="minorHAnsi" w:cstheme="minorBidi"/>
          <w:color w:val="auto"/>
          <w:sz w:val="22"/>
          <w:szCs w:val="22"/>
        </w:rPr>
        <w:id w:val="-1339844642"/>
        <w:docPartObj>
          <w:docPartGallery w:val="Table of Contents"/>
          <w:docPartUnique/>
        </w:docPartObj>
      </w:sdtPr>
      <w:sdtEndPr>
        <w:rPr>
          <w:b/>
          <w:bCs/>
          <w:noProof/>
        </w:rPr>
      </w:sdtEndPr>
      <w:sdtContent>
        <w:customXmlInsRangeEnd w:id="13"/>
        <w:p w14:paraId="0AFF9622" w14:textId="66A4B720" w:rsidR="007209DB" w:rsidRDefault="007209DB">
          <w:pPr>
            <w:pStyle w:val="TOCHeading"/>
            <w:spacing w:before="0" w:line="720" w:lineRule="auto"/>
            <w:rPr>
              <w:ins w:id="14" w:author="David Conklin" w:date="2020-11-16T11:14:00Z"/>
            </w:rPr>
            <w:pPrChange w:id="15" w:author="David Conklin" w:date="2020-11-16T11:15:00Z">
              <w:pPr>
                <w:pStyle w:val="TOCHeading"/>
              </w:pPr>
            </w:pPrChange>
          </w:pPr>
          <w:ins w:id="16" w:author="David Conklin" w:date="2020-11-16T11:14:00Z">
            <w:r>
              <w:t>Contents</w:t>
            </w:r>
          </w:ins>
        </w:p>
        <w:p w14:paraId="4541CE39" w14:textId="504126A6" w:rsidR="00E462F4" w:rsidRDefault="007209DB">
          <w:pPr>
            <w:pStyle w:val="TOC1"/>
            <w:tabs>
              <w:tab w:val="right" w:leader="dot" w:pos="9350"/>
            </w:tabs>
            <w:rPr>
              <w:ins w:id="17" w:author="David Conklin" w:date="2020-11-16T14:13:00Z"/>
              <w:rFonts w:eastAsiaTheme="minorEastAsia"/>
              <w:noProof/>
            </w:rPr>
          </w:pPr>
          <w:ins w:id="18" w:author="David Conklin" w:date="2020-11-16T11:14:00Z">
            <w:r>
              <w:fldChar w:fldCharType="begin"/>
            </w:r>
            <w:r>
              <w:instrText xml:space="preserve"> TOC \o "1-3" \h \z \u </w:instrText>
            </w:r>
            <w:r>
              <w:fldChar w:fldCharType="separate"/>
            </w:r>
          </w:ins>
          <w:ins w:id="19" w:author="David Conklin" w:date="2020-11-16T14:13:00Z">
            <w:r w:rsidR="00E462F4" w:rsidRPr="00310F40">
              <w:rPr>
                <w:rStyle w:val="Hyperlink"/>
                <w:noProof/>
              </w:rPr>
              <w:fldChar w:fldCharType="begin"/>
            </w:r>
            <w:r w:rsidR="00E462F4" w:rsidRPr="00310F40">
              <w:rPr>
                <w:rStyle w:val="Hyperlink"/>
                <w:noProof/>
              </w:rPr>
              <w:instrText xml:space="preserve"> </w:instrText>
            </w:r>
            <w:r w:rsidR="00E462F4">
              <w:rPr>
                <w:noProof/>
              </w:rPr>
              <w:instrText>HYPERLINK \l "_Toc56428403"</w:instrText>
            </w:r>
            <w:r w:rsidR="00E462F4" w:rsidRPr="00310F40">
              <w:rPr>
                <w:rStyle w:val="Hyperlink"/>
                <w:noProof/>
              </w:rPr>
              <w:instrText xml:space="preserve"> </w:instrText>
            </w:r>
            <w:r w:rsidR="00E462F4" w:rsidRPr="00310F40">
              <w:rPr>
                <w:rStyle w:val="Hyperlink"/>
                <w:noProof/>
              </w:rPr>
              <w:fldChar w:fldCharType="separate"/>
            </w:r>
            <w:r w:rsidR="00E462F4" w:rsidRPr="00310F40">
              <w:rPr>
                <w:rStyle w:val="Hyperlink"/>
                <w:noProof/>
              </w:rPr>
              <w:t>Context</w:t>
            </w:r>
            <w:r w:rsidR="00E462F4">
              <w:rPr>
                <w:noProof/>
                <w:webHidden/>
              </w:rPr>
              <w:tab/>
            </w:r>
            <w:r w:rsidR="00E462F4">
              <w:rPr>
                <w:noProof/>
                <w:webHidden/>
              </w:rPr>
              <w:fldChar w:fldCharType="begin"/>
            </w:r>
            <w:r w:rsidR="00E462F4">
              <w:rPr>
                <w:noProof/>
                <w:webHidden/>
              </w:rPr>
              <w:instrText xml:space="preserve"> PAGEREF _Toc56428403 \h </w:instrText>
            </w:r>
          </w:ins>
          <w:r w:rsidR="00E462F4">
            <w:rPr>
              <w:noProof/>
              <w:webHidden/>
            </w:rPr>
          </w:r>
          <w:r w:rsidR="00E462F4">
            <w:rPr>
              <w:noProof/>
              <w:webHidden/>
            </w:rPr>
            <w:fldChar w:fldCharType="separate"/>
          </w:r>
          <w:ins w:id="20" w:author="David Conklin" w:date="2020-11-16T14:13:00Z">
            <w:r w:rsidR="00E462F4">
              <w:rPr>
                <w:noProof/>
                <w:webHidden/>
              </w:rPr>
              <w:t>1</w:t>
            </w:r>
            <w:r w:rsidR="00E462F4">
              <w:rPr>
                <w:noProof/>
                <w:webHidden/>
              </w:rPr>
              <w:fldChar w:fldCharType="end"/>
            </w:r>
            <w:r w:rsidR="00E462F4" w:rsidRPr="00310F40">
              <w:rPr>
                <w:rStyle w:val="Hyperlink"/>
                <w:noProof/>
              </w:rPr>
              <w:fldChar w:fldCharType="end"/>
            </w:r>
          </w:ins>
        </w:p>
        <w:p w14:paraId="089132E8" w14:textId="175A584F" w:rsidR="00E462F4" w:rsidRDefault="00E462F4">
          <w:pPr>
            <w:pStyle w:val="TOC1"/>
            <w:tabs>
              <w:tab w:val="right" w:leader="dot" w:pos="9350"/>
            </w:tabs>
            <w:rPr>
              <w:ins w:id="21" w:author="David Conklin" w:date="2020-11-16T14:13:00Z"/>
              <w:rFonts w:eastAsiaTheme="minorEastAsia"/>
              <w:noProof/>
            </w:rPr>
          </w:pPr>
          <w:ins w:id="22"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"_Toc56428404"</w:instrText>
            </w:r>
            <w:r w:rsidRPr="00310F40">
              <w:rPr>
                <w:rStyle w:val="Hyperlink"/>
                <w:noProof/>
              </w:rPr>
              <w:instrText xml:space="preserve"> </w:instrText>
            </w:r>
            <w:r w:rsidRPr="00310F40">
              <w:rPr>
                <w:rStyle w:val="Hyperlink"/>
                <w:noProof/>
              </w:rPr>
              <w:fldChar w:fldCharType="separate"/>
            </w:r>
            <w:r w:rsidRPr="00310F40">
              <w:rPr>
                <w:rStyle w:val="Hyperlink"/>
                <w:noProof/>
              </w:rPr>
              <w:t>Model and Simulation Overview</w:t>
            </w:r>
            <w:r>
              <w:rPr>
                <w:noProof/>
                <w:webHidden/>
              </w:rPr>
              <w:tab/>
            </w:r>
            <w:r>
              <w:rPr>
                <w:noProof/>
                <w:webHidden/>
              </w:rPr>
              <w:fldChar w:fldCharType="begin"/>
            </w:r>
            <w:r>
              <w:rPr>
                <w:noProof/>
                <w:webHidden/>
              </w:rPr>
              <w:instrText xml:space="preserve"> PAGEREF _Toc56428404 \h </w:instrText>
            </w:r>
          </w:ins>
          <w:r>
            <w:rPr>
              <w:noProof/>
              <w:webHidden/>
            </w:rPr>
          </w:r>
          <w:r>
            <w:rPr>
              <w:noProof/>
              <w:webHidden/>
            </w:rPr>
            <w:fldChar w:fldCharType="separate"/>
          </w:r>
          <w:ins w:id="23" w:author="David Conklin" w:date="2020-11-16T14:13:00Z">
            <w:r>
              <w:rPr>
                <w:noProof/>
                <w:webHidden/>
              </w:rPr>
              <w:t>2</w:t>
            </w:r>
            <w:r>
              <w:rPr>
                <w:noProof/>
                <w:webHidden/>
              </w:rPr>
              <w:fldChar w:fldCharType="end"/>
            </w:r>
            <w:r w:rsidRPr="00310F40">
              <w:rPr>
                <w:rStyle w:val="Hyperlink"/>
                <w:noProof/>
              </w:rPr>
              <w:fldChar w:fldCharType="end"/>
            </w:r>
          </w:ins>
        </w:p>
        <w:p w14:paraId="455AABB9" w14:textId="376B90F9" w:rsidR="00E462F4" w:rsidRDefault="00E462F4">
          <w:pPr>
            <w:pStyle w:val="TOC1"/>
            <w:tabs>
              <w:tab w:val="right" w:leader="dot" w:pos="9350"/>
            </w:tabs>
            <w:rPr>
              <w:ins w:id="24" w:author="David Conklin" w:date="2020-11-16T14:13:00Z"/>
              <w:rFonts w:eastAsiaTheme="minorEastAsia"/>
              <w:noProof/>
            </w:rPr>
          </w:pPr>
          <w:ins w:id="25"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"_Toc56428405"</w:instrText>
            </w:r>
            <w:r w:rsidRPr="00310F40">
              <w:rPr>
                <w:rStyle w:val="Hyperlink"/>
                <w:noProof/>
              </w:rPr>
              <w:instrText xml:space="preserve"> </w:instrText>
            </w:r>
            <w:r w:rsidRPr="00310F40">
              <w:rPr>
                <w:rStyle w:val="Hyperlink"/>
                <w:noProof/>
              </w:rPr>
              <w:fldChar w:fldCharType="separate"/>
            </w:r>
            <w:r w:rsidRPr="00310F40">
              <w:rPr>
                <w:rStyle w:val="Hyperlink"/>
                <w:noProof/>
              </w:rPr>
              <w:t>McKenzie wetlands in the initial versions of the IDU, HRU, and Reach data layers</w:t>
            </w:r>
            <w:r>
              <w:rPr>
                <w:noProof/>
                <w:webHidden/>
              </w:rPr>
              <w:tab/>
            </w:r>
            <w:r>
              <w:rPr>
                <w:noProof/>
                <w:webHidden/>
              </w:rPr>
              <w:fldChar w:fldCharType="begin"/>
            </w:r>
            <w:r>
              <w:rPr>
                <w:noProof/>
                <w:webHidden/>
              </w:rPr>
              <w:instrText xml:space="preserve"> PAGEREF _Toc56428405 \h </w:instrText>
            </w:r>
          </w:ins>
          <w:r>
            <w:rPr>
              <w:noProof/>
              <w:webHidden/>
            </w:rPr>
          </w:r>
          <w:r>
            <w:rPr>
              <w:noProof/>
              <w:webHidden/>
            </w:rPr>
            <w:fldChar w:fldCharType="separate"/>
          </w:r>
          <w:ins w:id="26" w:author="David Conklin" w:date="2020-11-16T14:13:00Z">
            <w:r>
              <w:rPr>
                <w:noProof/>
                <w:webHidden/>
              </w:rPr>
              <w:t>2</w:t>
            </w:r>
            <w:r>
              <w:rPr>
                <w:noProof/>
                <w:webHidden/>
              </w:rPr>
              <w:fldChar w:fldCharType="end"/>
            </w:r>
            <w:r w:rsidRPr="00310F40">
              <w:rPr>
                <w:rStyle w:val="Hyperlink"/>
                <w:noProof/>
              </w:rPr>
              <w:fldChar w:fldCharType="end"/>
            </w:r>
          </w:ins>
        </w:p>
        <w:p w14:paraId="427AAFF3" w14:textId="297C0708" w:rsidR="00E462F4" w:rsidRDefault="00E462F4">
          <w:pPr>
            <w:pStyle w:val="TOC1"/>
            <w:tabs>
              <w:tab w:val="right" w:leader="dot" w:pos="9350"/>
            </w:tabs>
            <w:rPr>
              <w:ins w:id="27" w:author="David Conklin" w:date="2020-11-16T14:13:00Z"/>
              <w:rFonts w:eastAsiaTheme="minorEastAsia"/>
              <w:noProof/>
            </w:rPr>
          </w:pPr>
          <w:ins w:id="28"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"_Toc56428406"</w:instrText>
            </w:r>
            <w:r w:rsidRPr="00310F40">
              <w:rPr>
                <w:rStyle w:val="Hyperlink"/>
                <w:noProof/>
              </w:rPr>
              <w:instrText xml:space="preserve"> </w:instrText>
            </w:r>
            <w:r w:rsidRPr="00310F40">
              <w:rPr>
                <w:rStyle w:val="Hyperlink"/>
                <w:noProof/>
              </w:rPr>
              <w:fldChar w:fldCharType="separate"/>
            </w:r>
            <w:r w:rsidRPr="00310F40">
              <w:rPr>
                <w:rStyle w:val="Hyperlink"/>
                <w:noProof/>
              </w:rPr>
              <w:t>Data changes for better representation of wetlands</w:t>
            </w:r>
            <w:r>
              <w:rPr>
                <w:noProof/>
                <w:webHidden/>
              </w:rPr>
              <w:tab/>
            </w:r>
            <w:r>
              <w:rPr>
                <w:noProof/>
                <w:webHidden/>
              </w:rPr>
              <w:fldChar w:fldCharType="begin"/>
            </w:r>
            <w:r>
              <w:rPr>
                <w:noProof/>
                <w:webHidden/>
              </w:rPr>
              <w:instrText xml:space="preserve"> PAGEREF _Toc56428406 \h </w:instrText>
            </w:r>
          </w:ins>
          <w:r>
            <w:rPr>
              <w:noProof/>
              <w:webHidden/>
            </w:rPr>
          </w:r>
          <w:r>
            <w:rPr>
              <w:noProof/>
              <w:webHidden/>
            </w:rPr>
            <w:fldChar w:fldCharType="separate"/>
          </w:r>
          <w:ins w:id="29" w:author="David Conklin" w:date="2020-11-16T14:13:00Z">
            <w:r>
              <w:rPr>
                <w:noProof/>
                <w:webHidden/>
              </w:rPr>
              <w:t>3</w:t>
            </w:r>
            <w:r>
              <w:rPr>
                <w:noProof/>
                <w:webHidden/>
              </w:rPr>
              <w:fldChar w:fldCharType="end"/>
            </w:r>
            <w:r w:rsidRPr="00310F40">
              <w:rPr>
                <w:rStyle w:val="Hyperlink"/>
                <w:noProof/>
              </w:rPr>
              <w:fldChar w:fldCharType="end"/>
            </w:r>
          </w:ins>
        </w:p>
        <w:p w14:paraId="77BCCBA6" w14:textId="1F077811" w:rsidR="00E462F4" w:rsidRDefault="00E462F4">
          <w:pPr>
            <w:pStyle w:val="TOC1"/>
            <w:tabs>
              <w:tab w:val="right" w:leader="dot" w:pos="9350"/>
            </w:tabs>
            <w:rPr>
              <w:ins w:id="30" w:author="David Conklin" w:date="2020-11-16T14:13:00Z"/>
              <w:rFonts w:eastAsiaTheme="minorEastAsia"/>
              <w:noProof/>
            </w:rPr>
          </w:pPr>
          <w:ins w:id="31"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"_Toc56428407"</w:instrText>
            </w:r>
            <w:r w:rsidRPr="00310F40">
              <w:rPr>
                <w:rStyle w:val="Hyperlink"/>
                <w:noProof/>
              </w:rPr>
              <w:instrText xml:space="preserve"> </w:instrText>
            </w:r>
            <w:r w:rsidRPr="00310F40">
              <w:rPr>
                <w:rStyle w:val="Hyperlink"/>
                <w:noProof/>
              </w:rPr>
              <w:fldChar w:fldCharType="separate"/>
            </w:r>
            <w:r w:rsidRPr="00310F40">
              <w:rPr>
                <w:rStyle w:val="Hyperlink"/>
                <w:noProof/>
              </w:rPr>
              <w:t>Simulation of changes in wetlands over time</w:t>
            </w:r>
            <w:r>
              <w:rPr>
                <w:noProof/>
                <w:webHidden/>
              </w:rPr>
              <w:tab/>
            </w:r>
            <w:r>
              <w:rPr>
                <w:noProof/>
                <w:webHidden/>
              </w:rPr>
              <w:fldChar w:fldCharType="begin"/>
            </w:r>
            <w:r>
              <w:rPr>
                <w:noProof/>
                <w:webHidden/>
              </w:rPr>
              <w:instrText xml:space="preserve"> PAGEREF _Toc56428407 \h </w:instrText>
            </w:r>
          </w:ins>
          <w:r>
            <w:rPr>
              <w:noProof/>
              <w:webHidden/>
            </w:rPr>
          </w:r>
          <w:r>
            <w:rPr>
              <w:noProof/>
              <w:webHidden/>
            </w:rPr>
            <w:fldChar w:fldCharType="separate"/>
          </w:r>
          <w:ins w:id="32" w:author="David Conklin" w:date="2020-11-16T14:13:00Z">
            <w:r>
              <w:rPr>
                <w:noProof/>
                <w:webHidden/>
              </w:rPr>
              <w:t>3</w:t>
            </w:r>
            <w:r>
              <w:rPr>
                <w:noProof/>
                <w:webHidden/>
              </w:rPr>
              <w:fldChar w:fldCharType="end"/>
            </w:r>
            <w:r w:rsidRPr="00310F40">
              <w:rPr>
                <w:rStyle w:val="Hyperlink"/>
                <w:noProof/>
              </w:rPr>
              <w:fldChar w:fldCharType="end"/>
            </w:r>
          </w:ins>
        </w:p>
        <w:p w14:paraId="20DD9F5C" w14:textId="1CF9BC9A" w:rsidR="00E462F4" w:rsidRDefault="00E462F4">
          <w:pPr>
            <w:pStyle w:val="TOC1"/>
            <w:tabs>
              <w:tab w:val="right" w:leader="dot" w:pos="9350"/>
            </w:tabs>
            <w:rPr>
              <w:ins w:id="33" w:author="David Conklin" w:date="2020-11-16T14:13:00Z"/>
              <w:rFonts w:eastAsiaTheme="minorEastAsia"/>
              <w:noProof/>
            </w:rPr>
          </w:pPr>
          <w:ins w:id="34"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"_Toc56428408"</w:instrText>
            </w:r>
            <w:r w:rsidRPr="00310F40">
              <w:rPr>
                <w:rStyle w:val="Hyperlink"/>
                <w:noProof/>
              </w:rPr>
              <w:instrText xml:space="preserve"> </w:instrText>
            </w:r>
            <w:r w:rsidRPr="00310F40">
              <w:rPr>
                <w:rStyle w:val="Hyperlink"/>
                <w:noProof/>
              </w:rPr>
              <w:fldChar w:fldCharType="separate"/>
            </w:r>
            <w:r w:rsidRPr="00310F40">
              <w:rPr>
                <w:rStyle w:val="Hyperlink"/>
                <w:noProof/>
              </w:rPr>
              <w:t>How wetlands will be represented in the model</w:t>
            </w:r>
            <w:r>
              <w:rPr>
                <w:noProof/>
                <w:webHidden/>
              </w:rPr>
              <w:tab/>
            </w:r>
            <w:r>
              <w:rPr>
                <w:noProof/>
                <w:webHidden/>
              </w:rPr>
              <w:fldChar w:fldCharType="begin"/>
            </w:r>
            <w:r>
              <w:rPr>
                <w:noProof/>
                <w:webHidden/>
              </w:rPr>
              <w:instrText xml:space="preserve"> PAGEREF _Toc56428408 \h </w:instrText>
            </w:r>
          </w:ins>
          <w:r>
            <w:rPr>
              <w:noProof/>
              <w:webHidden/>
            </w:rPr>
          </w:r>
          <w:r>
            <w:rPr>
              <w:noProof/>
              <w:webHidden/>
            </w:rPr>
            <w:fldChar w:fldCharType="separate"/>
          </w:r>
          <w:ins w:id="35" w:author="David Conklin" w:date="2020-11-16T14:13:00Z">
            <w:r>
              <w:rPr>
                <w:noProof/>
                <w:webHidden/>
              </w:rPr>
              <w:t>4</w:t>
            </w:r>
            <w:r>
              <w:rPr>
                <w:noProof/>
                <w:webHidden/>
              </w:rPr>
              <w:fldChar w:fldCharType="end"/>
            </w:r>
            <w:r w:rsidRPr="00310F40">
              <w:rPr>
                <w:rStyle w:val="Hyperlink"/>
                <w:noProof/>
              </w:rPr>
              <w:fldChar w:fldCharType="end"/>
            </w:r>
          </w:ins>
        </w:p>
        <w:p w14:paraId="7137503B" w14:textId="42F54D1A" w:rsidR="00E462F4" w:rsidRDefault="00E462F4">
          <w:pPr>
            <w:pStyle w:val="TOC1"/>
            <w:tabs>
              <w:tab w:val="right" w:leader="dot" w:pos="9350"/>
            </w:tabs>
            <w:rPr>
              <w:ins w:id="36" w:author="David Conklin" w:date="2020-11-16T14:13:00Z"/>
              <w:rFonts w:eastAsiaTheme="minorEastAsia"/>
              <w:noProof/>
            </w:rPr>
          </w:pPr>
          <w:ins w:id="37"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"_Toc56428409"</w:instrText>
            </w:r>
            <w:r w:rsidRPr="00310F40">
              <w:rPr>
                <w:rStyle w:val="Hyperlink"/>
                <w:noProof/>
              </w:rPr>
              <w:instrText xml:space="preserve"> </w:instrText>
            </w:r>
            <w:r w:rsidRPr="00310F40">
              <w:rPr>
                <w:rStyle w:val="Hyperlink"/>
                <w:noProof/>
              </w:rPr>
              <w:fldChar w:fldCharType="separate"/>
            </w:r>
            <w:r w:rsidRPr="00310F40">
              <w:rPr>
                <w:rStyle w:val="Hyperlink"/>
                <w:noProof/>
              </w:rPr>
              <w:t>Attributes of interest in the wetlands study</w:t>
            </w:r>
            <w:r>
              <w:rPr>
                <w:noProof/>
                <w:webHidden/>
              </w:rPr>
              <w:tab/>
            </w:r>
            <w:r>
              <w:rPr>
                <w:noProof/>
                <w:webHidden/>
              </w:rPr>
              <w:fldChar w:fldCharType="begin"/>
            </w:r>
            <w:r>
              <w:rPr>
                <w:noProof/>
                <w:webHidden/>
              </w:rPr>
              <w:instrText xml:space="preserve"> PAGEREF _Toc56428409 \h </w:instrText>
            </w:r>
          </w:ins>
          <w:r>
            <w:rPr>
              <w:noProof/>
              <w:webHidden/>
            </w:rPr>
          </w:r>
          <w:r>
            <w:rPr>
              <w:noProof/>
              <w:webHidden/>
            </w:rPr>
            <w:fldChar w:fldCharType="separate"/>
          </w:r>
          <w:ins w:id="38" w:author="David Conklin" w:date="2020-11-16T14:13:00Z">
            <w:r>
              <w:rPr>
                <w:noProof/>
                <w:webHidden/>
              </w:rPr>
              <w:t>5</w:t>
            </w:r>
            <w:r>
              <w:rPr>
                <w:noProof/>
                <w:webHidden/>
              </w:rPr>
              <w:fldChar w:fldCharType="end"/>
            </w:r>
            <w:r w:rsidRPr="00310F40">
              <w:rPr>
                <w:rStyle w:val="Hyperlink"/>
                <w:noProof/>
              </w:rPr>
              <w:fldChar w:fldCharType="end"/>
            </w:r>
          </w:ins>
        </w:p>
        <w:p w14:paraId="720DD008" w14:textId="596B2D56" w:rsidR="00E462F4" w:rsidRDefault="00E462F4">
          <w:pPr>
            <w:pStyle w:val="TOC1"/>
            <w:tabs>
              <w:tab w:val="right" w:leader="dot" w:pos="9350"/>
            </w:tabs>
            <w:rPr>
              <w:ins w:id="39" w:author="David Conklin" w:date="2020-11-16T14:13:00Z"/>
              <w:rFonts w:eastAsiaTheme="minorEastAsia"/>
              <w:noProof/>
            </w:rPr>
          </w:pPr>
          <w:ins w:id="40"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"_Toc56428410"</w:instrText>
            </w:r>
            <w:r w:rsidRPr="00310F40">
              <w:rPr>
                <w:rStyle w:val="Hyperlink"/>
                <w:noProof/>
              </w:rPr>
              <w:instrText xml:space="preserve"> </w:instrText>
            </w:r>
            <w:r w:rsidRPr="00310F40">
              <w:rPr>
                <w:rStyle w:val="Hyperlink"/>
                <w:noProof/>
              </w:rPr>
              <w:fldChar w:fldCharType="separate"/>
            </w:r>
            <w:r w:rsidRPr="00310F40">
              <w:rPr>
                <w:rStyle w:val="Hyperlink"/>
                <w:noProof/>
              </w:rPr>
              <w:t>A WETNESS attribute</w:t>
            </w:r>
            <w:r>
              <w:rPr>
                <w:noProof/>
                <w:webHidden/>
              </w:rPr>
              <w:tab/>
            </w:r>
            <w:r>
              <w:rPr>
                <w:noProof/>
                <w:webHidden/>
              </w:rPr>
              <w:fldChar w:fldCharType="begin"/>
            </w:r>
            <w:r>
              <w:rPr>
                <w:noProof/>
                <w:webHidden/>
              </w:rPr>
              <w:instrText xml:space="preserve"> PAGEREF _Toc56428410 \h </w:instrText>
            </w:r>
          </w:ins>
          <w:r>
            <w:rPr>
              <w:noProof/>
              <w:webHidden/>
            </w:rPr>
          </w:r>
          <w:r>
            <w:rPr>
              <w:noProof/>
              <w:webHidden/>
            </w:rPr>
            <w:fldChar w:fldCharType="separate"/>
          </w:r>
          <w:ins w:id="41" w:author="David Conklin" w:date="2020-11-16T14:13:00Z">
            <w:r>
              <w:rPr>
                <w:noProof/>
                <w:webHidden/>
              </w:rPr>
              <w:t>6</w:t>
            </w:r>
            <w:r>
              <w:rPr>
                <w:noProof/>
                <w:webHidden/>
              </w:rPr>
              <w:fldChar w:fldCharType="end"/>
            </w:r>
            <w:r w:rsidRPr="00310F40">
              <w:rPr>
                <w:rStyle w:val="Hyperlink"/>
                <w:noProof/>
              </w:rPr>
              <w:fldChar w:fldCharType="end"/>
            </w:r>
          </w:ins>
        </w:p>
        <w:p w14:paraId="16F2B2A1" w14:textId="0831CE06" w:rsidR="00E462F4" w:rsidRDefault="00E462F4">
          <w:pPr>
            <w:pStyle w:val="TOC1"/>
            <w:tabs>
              <w:tab w:val="right" w:leader="dot" w:pos="9350"/>
            </w:tabs>
            <w:rPr>
              <w:ins w:id="42" w:author="David Conklin" w:date="2020-11-16T14:13:00Z"/>
              <w:rFonts w:eastAsiaTheme="minorEastAsia"/>
              <w:noProof/>
            </w:rPr>
          </w:pPr>
          <w:ins w:id="43"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"_Toc56428411"</w:instrText>
            </w:r>
            <w:r w:rsidRPr="00310F40">
              <w:rPr>
                <w:rStyle w:val="Hyperlink"/>
                <w:noProof/>
              </w:rPr>
              <w:instrText xml:space="preserve"> </w:instrText>
            </w:r>
            <w:r w:rsidRPr="00310F40">
              <w:rPr>
                <w:rStyle w:val="Hyperlink"/>
                <w:noProof/>
              </w:rPr>
              <w:fldChar w:fldCharType="separate"/>
            </w:r>
            <w:r w:rsidRPr="00310F40">
              <w:rPr>
                <w:rStyle w:val="Hyperlink"/>
                <w:noProof/>
              </w:rPr>
              <w:t>Calculating the exchange of water between the wetland and the reach</w:t>
            </w:r>
            <w:r>
              <w:rPr>
                <w:noProof/>
                <w:webHidden/>
              </w:rPr>
              <w:tab/>
            </w:r>
            <w:r>
              <w:rPr>
                <w:noProof/>
                <w:webHidden/>
              </w:rPr>
              <w:fldChar w:fldCharType="begin"/>
            </w:r>
            <w:r>
              <w:rPr>
                <w:noProof/>
                <w:webHidden/>
              </w:rPr>
              <w:instrText xml:space="preserve"> PAGEREF _Toc56428411 \h </w:instrText>
            </w:r>
          </w:ins>
          <w:r>
            <w:rPr>
              <w:noProof/>
              <w:webHidden/>
            </w:rPr>
          </w:r>
          <w:r>
            <w:rPr>
              <w:noProof/>
              <w:webHidden/>
            </w:rPr>
            <w:fldChar w:fldCharType="separate"/>
          </w:r>
          <w:ins w:id="44" w:author="David Conklin" w:date="2020-11-16T14:13:00Z">
            <w:r>
              <w:rPr>
                <w:noProof/>
                <w:webHidden/>
              </w:rPr>
              <w:t>7</w:t>
            </w:r>
            <w:r>
              <w:rPr>
                <w:noProof/>
                <w:webHidden/>
              </w:rPr>
              <w:fldChar w:fldCharType="end"/>
            </w:r>
            <w:r w:rsidRPr="00310F40">
              <w:rPr>
                <w:rStyle w:val="Hyperlink"/>
                <w:noProof/>
              </w:rPr>
              <w:fldChar w:fldCharType="end"/>
            </w:r>
          </w:ins>
        </w:p>
        <w:p w14:paraId="77BB775E" w14:textId="59FC0B05" w:rsidR="00E462F4" w:rsidRDefault="00E462F4">
          <w:pPr>
            <w:pStyle w:val="TOC3"/>
            <w:tabs>
              <w:tab w:val="right" w:leader="dot" w:pos="9350"/>
            </w:tabs>
            <w:rPr>
              <w:ins w:id="45" w:author="David Conklin" w:date="2020-11-16T14:13:00Z"/>
              <w:rFonts w:eastAsiaTheme="minorEastAsia"/>
              <w:noProof/>
            </w:rPr>
          </w:pPr>
          <w:ins w:id="46"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"_Toc56428412"</w:instrText>
            </w:r>
            <w:r w:rsidRPr="00310F40">
              <w:rPr>
                <w:rStyle w:val="Hyperlink"/>
                <w:noProof/>
              </w:rPr>
              <w:instrText xml:space="preserve"> </w:instrText>
            </w:r>
            <w:r w:rsidRPr="00310F40">
              <w:rPr>
                <w:rStyle w:val="Hyperlink"/>
                <w:noProof/>
              </w:rPr>
              <w:fldChar w:fldCharType="separate"/>
            </w:r>
            <w:r w:rsidRPr="00310F40">
              <w:rPr>
                <w:rStyle w:val="Hyperlink"/>
                <w:noProof/>
              </w:rPr>
              <w:t>Wetland IDU parameters</w:t>
            </w:r>
            <w:r>
              <w:rPr>
                <w:noProof/>
                <w:webHidden/>
              </w:rPr>
              <w:tab/>
            </w:r>
            <w:r>
              <w:rPr>
                <w:noProof/>
                <w:webHidden/>
              </w:rPr>
              <w:fldChar w:fldCharType="begin"/>
            </w:r>
            <w:r>
              <w:rPr>
                <w:noProof/>
                <w:webHidden/>
              </w:rPr>
              <w:instrText xml:space="preserve"> PAGEREF _Toc56428412 \h </w:instrText>
            </w:r>
          </w:ins>
          <w:r>
            <w:rPr>
              <w:noProof/>
              <w:webHidden/>
            </w:rPr>
          </w:r>
          <w:r>
            <w:rPr>
              <w:noProof/>
              <w:webHidden/>
            </w:rPr>
            <w:fldChar w:fldCharType="separate"/>
          </w:r>
          <w:ins w:id="47" w:author="David Conklin" w:date="2020-11-16T14:13:00Z">
            <w:r>
              <w:rPr>
                <w:noProof/>
                <w:webHidden/>
              </w:rPr>
              <w:t>7</w:t>
            </w:r>
            <w:r>
              <w:rPr>
                <w:noProof/>
                <w:webHidden/>
              </w:rPr>
              <w:fldChar w:fldCharType="end"/>
            </w:r>
            <w:r w:rsidRPr="00310F40">
              <w:rPr>
                <w:rStyle w:val="Hyperlink"/>
                <w:noProof/>
              </w:rPr>
              <w:fldChar w:fldCharType="end"/>
            </w:r>
          </w:ins>
        </w:p>
        <w:p w14:paraId="6DDF49C8" w14:textId="4959D520" w:rsidR="00E462F4" w:rsidRDefault="00E462F4">
          <w:pPr>
            <w:pStyle w:val="TOC3"/>
            <w:tabs>
              <w:tab w:val="right" w:leader="dot" w:pos="9350"/>
            </w:tabs>
            <w:rPr>
              <w:ins w:id="48" w:author="David Conklin" w:date="2020-11-16T14:13:00Z"/>
              <w:rFonts w:eastAsiaTheme="minorEastAsia"/>
              <w:noProof/>
            </w:rPr>
          </w:pPr>
          <w:ins w:id="49"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"_Toc56428413"</w:instrText>
            </w:r>
            <w:r w:rsidRPr="00310F40">
              <w:rPr>
                <w:rStyle w:val="Hyperlink"/>
                <w:noProof/>
              </w:rPr>
              <w:instrText xml:space="preserve"> </w:instrText>
            </w:r>
            <w:r w:rsidRPr="00310F40">
              <w:rPr>
                <w:rStyle w:val="Hyperlink"/>
                <w:noProof/>
              </w:rPr>
              <w:fldChar w:fldCharType="separate"/>
            </w:r>
            <w:r w:rsidRPr="00310F40">
              <w:rPr>
                <w:rStyle w:val="Hyperlink"/>
                <w:noProof/>
              </w:rPr>
              <w:t>Reach parameters</w:t>
            </w:r>
            <w:r>
              <w:rPr>
                <w:noProof/>
                <w:webHidden/>
              </w:rPr>
              <w:tab/>
            </w:r>
            <w:r>
              <w:rPr>
                <w:noProof/>
                <w:webHidden/>
              </w:rPr>
              <w:fldChar w:fldCharType="begin"/>
            </w:r>
            <w:r>
              <w:rPr>
                <w:noProof/>
                <w:webHidden/>
              </w:rPr>
              <w:instrText xml:space="preserve"> PAGEREF _Toc56428413 \h </w:instrText>
            </w:r>
          </w:ins>
          <w:r>
            <w:rPr>
              <w:noProof/>
              <w:webHidden/>
            </w:rPr>
          </w:r>
          <w:r>
            <w:rPr>
              <w:noProof/>
              <w:webHidden/>
            </w:rPr>
            <w:fldChar w:fldCharType="separate"/>
          </w:r>
          <w:ins w:id="50" w:author="David Conklin" w:date="2020-11-16T14:13:00Z">
            <w:r>
              <w:rPr>
                <w:noProof/>
                <w:webHidden/>
              </w:rPr>
              <w:t>7</w:t>
            </w:r>
            <w:r>
              <w:rPr>
                <w:noProof/>
                <w:webHidden/>
              </w:rPr>
              <w:fldChar w:fldCharType="end"/>
            </w:r>
            <w:r w:rsidRPr="00310F40">
              <w:rPr>
                <w:rStyle w:val="Hyperlink"/>
                <w:noProof/>
              </w:rPr>
              <w:fldChar w:fldCharType="end"/>
            </w:r>
          </w:ins>
        </w:p>
        <w:p w14:paraId="2A1E6895" w14:textId="47A032CA" w:rsidR="00E462F4" w:rsidRDefault="00E462F4">
          <w:pPr>
            <w:pStyle w:val="TOC1"/>
            <w:tabs>
              <w:tab w:val="right" w:leader="dot" w:pos="9350"/>
            </w:tabs>
            <w:rPr>
              <w:ins w:id="51" w:author="David Conklin" w:date="2020-11-16T14:13:00Z"/>
              <w:rFonts w:eastAsiaTheme="minorEastAsia"/>
              <w:noProof/>
            </w:rPr>
          </w:pPr>
          <w:ins w:id="52"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"_Toc56428414"</w:instrText>
            </w:r>
            <w:r w:rsidRPr="00310F40">
              <w:rPr>
                <w:rStyle w:val="Hyperlink"/>
                <w:noProof/>
              </w:rPr>
              <w:instrText xml:space="preserve"> </w:instrText>
            </w:r>
            <w:r w:rsidRPr="00310F40">
              <w:rPr>
                <w:rStyle w:val="Hyperlink"/>
                <w:noProof/>
              </w:rPr>
              <w:fldChar w:fldCharType="separate"/>
            </w:r>
            <w:r w:rsidRPr="00310F40">
              <w:rPr>
                <w:rStyle w:val="Hyperlink"/>
                <w:noProof/>
              </w:rPr>
              <w:t>Evolution of wetlands</w:t>
            </w:r>
            <w:r>
              <w:rPr>
                <w:noProof/>
                <w:webHidden/>
              </w:rPr>
              <w:tab/>
            </w:r>
            <w:r>
              <w:rPr>
                <w:noProof/>
                <w:webHidden/>
              </w:rPr>
              <w:fldChar w:fldCharType="begin"/>
            </w:r>
            <w:r>
              <w:rPr>
                <w:noProof/>
                <w:webHidden/>
              </w:rPr>
              <w:instrText xml:space="preserve"> PAGEREF _Toc56428414 \h </w:instrText>
            </w:r>
          </w:ins>
          <w:r>
            <w:rPr>
              <w:noProof/>
              <w:webHidden/>
            </w:rPr>
          </w:r>
          <w:r>
            <w:rPr>
              <w:noProof/>
              <w:webHidden/>
            </w:rPr>
            <w:fldChar w:fldCharType="separate"/>
          </w:r>
          <w:ins w:id="53" w:author="David Conklin" w:date="2020-11-16T14:13:00Z">
            <w:r>
              <w:rPr>
                <w:noProof/>
                <w:webHidden/>
              </w:rPr>
              <w:t>8</w:t>
            </w:r>
            <w:r>
              <w:rPr>
                <w:noProof/>
                <w:webHidden/>
              </w:rPr>
              <w:fldChar w:fldCharType="end"/>
            </w:r>
            <w:r w:rsidRPr="00310F40">
              <w:rPr>
                <w:rStyle w:val="Hyperlink"/>
                <w:noProof/>
              </w:rPr>
              <w:fldChar w:fldCharType="end"/>
            </w:r>
          </w:ins>
        </w:p>
        <w:p w14:paraId="6B9ED765" w14:textId="529AD063" w:rsidR="00E462F4" w:rsidRDefault="00E462F4">
          <w:pPr>
            <w:pStyle w:val="TOC1"/>
            <w:tabs>
              <w:tab w:val="right" w:leader="dot" w:pos="9350"/>
            </w:tabs>
            <w:rPr>
              <w:ins w:id="54" w:author="David Conklin" w:date="2020-11-16T14:13:00Z"/>
              <w:rFonts w:eastAsiaTheme="minorEastAsia"/>
              <w:noProof/>
            </w:rPr>
          </w:pPr>
          <w:ins w:id="55"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"_Toc56428415"</w:instrText>
            </w:r>
            <w:r w:rsidRPr="00310F40">
              <w:rPr>
                <w:rStyle w:val="Hyperlink"/>
                <w:noProof/>
              </w:rPr>
              <w:instrText xml:space="preserve"> </w:instrText>
            </w:r>
            <w:r w:rsidRPr="00310F40">
              <w:rPr>
                <w:rStyle w:val="Hyperlink"/>
                <w:noProof/>
              </w:rPr>
              <w:fldChar w:fldCharType="separate"/>
            </w:r>
            <w:r w:rsidRPr="00310F40">
              <w:rPr>
                <w:rStyle w:val="Hyperlink"/>
                <w:noProof/>
              </w:rPr>
              <w:t>Loss (or gain) of wetlands</w:t>
            </w:r>
            <w:r>
              <w:rPr>
                <w:noProof/>
                <w:webHidden/>
              </w:rPr>
              <w:tab/>
            </w:r>
            <w:r>
              <w:rPr>
                <w:noProof/>
                <w:webHidden/>
              </w:rPr>
              <w:fldChar w:fldCharType="begin"/>
            </w:r>
            <w:r>
              <w:rPr>
                <w:noProof/>
                <w:webHidden/>
              </w:rPr>
              <w:instrText xml:space="preserve"> PAGEREF _Toc56428415 \h </w:instrText>
            </w:r>
          </w:ins>
          <w:r>
            <w:rPr>
              <w:noProof/>
              <w:webHidden/>
            </w:rPr>
          </w:r>
          <w:r>
            <w:rPr>
              <w:noProof/>
              <w:webHidden/>
            </w:rPr>
            <w:fldChar w:fldCharType="separate"/>
          </w:r>
          <w:ins w:id="56" w:author="David Conklin" w:date="2020-11-16T14:13:00Z">
            <w:r>
              <w:rPr>
                <w:noProof/>
                <w:webHidden/>
              </w:rPr>
              <w:t>8</w:t>
            </w:r>
            <w:r>
              <w:rPr>
                <w:noProof/>
                <w:webHidden/>
              </w:rPr>
              <w:fldChar w:fldCharType="end"/>
            </w:r>
            <w:r w:rsidRPr="00310F40">
              <w:rPr>
                <w:rStyle w:val="Hyperlink"/>
                <w:noProof/>
              </w:rPr>
              <w:fldChar w:fldCharType="end"/>
            </w:r>
          </w:ins>
        </w:p>
        <w:p w14:paraId="47BA3188" w14:textId="6CC8EF21" w:rsidR="00E462F4" w:rsidRDefault="00E462F4">
          <w:pPr>
            <w:pStyle w:val="TOC1"/>
            <w:tabs>
              <w:tab w:val="right" w:leader="dot" w:pos="9350"/>
            </w:tabs>
            <w:rPr>
              <w:ins w:id="57" w:author="David Conklin" w:date="2020-11-16T14:13:00Z"/>
              <w:rFonts w:eastAsiaTheme="minorEastAsia"/>
              <w:noProof/>
            </w:rPr>
          </w:pPr>
          <w:ins w:id="58"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"_Toc56428416"</w:instrText>
            </w:r>
            <w:r w:rsidRPr="00310F40">
              <w:rPr>
                <w:rStyle w:val="Hyperlink"/>
                <w:noProof/>
              </w:rPr>
              <w:instrText xml:space="preserve"> </w:instrText>
            </w:r>
            <w:r w:rsidRPr="00310F40">
              <w:rPr>
                <w:rStyle w:val="Hyperlink"/>
                <w:noProof/>
              </w:rPr>
              <w:fldChar w:fldCharType="separate"/>
            </w:r>
            <w:r w:rsidRPr="00310F40">
              <w:rPr>
                <w:rStyle w:val="Hyperlink"/>
                <w:noProof/>
              </w:rPr>
              <w:t>Reality check</w:t>
            </w:r>
            <w:r>
              <w:rPr>
                <w:noProof/>
                <w:webHidden/>
              </w:rPr>
              <w:tab/>
            </w:r>
            <w:r>
              <w:rPr>
                <w:noProof/>
                <w:webHidden/>
              </w:rPr>
              <w:fldChar w:fldCharType="begin"/>
            </w:r>
            <w:r>
              <w:rPr>
                <w:noProof/>
                <w:webHidden/>
              </w:rPr>
              <w:instrText xml:space="preserve"> PAGEREF _Toc56428416 \h </w:instrText>
            </w:r>
          </w:ins>
          <w:r>
            <w:rPr>
              <w:noProof/>
              <w:webHidden/>
            </w:rPr>
          </w:r>
          <w:r>
            <w:rPr>
              <w:noProof/>
              <w:webHidden/>
            </w:rPr>
            <w:fldChar w:fldCharType="separate"/>
          </w:r>
          <w:ins w:id="59" w:author="David Conklin" w:date="2020-11-16T14:13:00Z">
            <w:r>
              <w:rPr>
                <w:noProof/>
                <w:webHidden/>
              </w:rPr>
              <w:t>8</w:t>
            </w:r>
            <w:r>
              <w:rPr>
                <w:noProof/>
                <w:webHidden/>
              </w:rPr>
              <w:fldChar w:fldCharType="end"/>
            </w:r>
            <w:r w:rsidRPr="00310F40">
              <w:rPr>
                <w:rStyle w:val="Hyperlink"/>
                <w:noProof/>
              </w:rPr>
              <w:fldChar w:fldCharType="end"/>
            </w:r>
          </w:ins>
        </w:p>
        <w:p w14:paraId="4D0B015A" w14:textId="2F08F4A5" w:rsidR="00E462F4" w:rsidRDefault="00E462F4">
          <w:pPr>
            <w:pStyle w:val="TOC1"/>
            <w:tabs>
              <w:tab w:val="right" w:leader="dot" w:pos="9350"/>
            </w:tabs>
            <w:rPr>
              <w:ins w:id="60" w:author="David Conklin" w:date="2020-11-16T14:13:00Z"/>
              <w:rFonts w:eastAsiaTheme="minorEastAsia"/>
              <w:noProof/>
            </w:rPr>
          </w:pPr>
          <w:ins w:id="61"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"_Toc56428417"</w:instrText>
            </w:r>
            <w:r w:rsidRPr="00310F40">
              <w:rPr>
                <w:rStyle w:val="Hyperlink"/>
                <w:noProof/>
              </w:rPr>
              <w:instrText xml:space="preserve"> </w:instrText>
            </w:r>
            <w:r w:rsidRPr="00310F40">
              <w:rPr>
                <w:rStyle w:val="Hyperlink"/>
                <w:noProof/>
              </w:rPr>
              <w:fldChar w:fldCharType="separate"/>
            </w:r>
            <w:r w:rsidRPr="00310F40">
              <w:rPr>
                <w:rStyle w:val="Hyperlink"/>
                <w:noProof/>
              </w:rPr>
              <w:t>Summary of data needed from others</w:t>
            </w:r>
            <w:r>
              <w:rPr>
                <w:noProof/>
                <w:webHidden/>
              </w:rPr>
              <w:tab/>
            </w:r>
            <w:r>
              <w:rPr>
                <w:noProof/>
                <w:webHidden/>
              </w:rPr>
              <w:fldChar w:fldCharType="begin"/>
            </w:r>
            <w:r>
              <w:rPr>
                <w:noProof/>
                <w:webHidden/>
              </w:rPr>
              <w:instrText xml:space="preserve"> PAGEREF _Toc56428417 \h </w:instrText>
            </w:r>
          </w:ins>
          <w:r>
            <w:rPr>
              <w:noProof/>
              <w:webHidden/>
            </w:rPr>
          </w:r>
          <w:r>
            <w:rPr>
              <w:noProof/>
              <w:webHidden/>
            </w:rPr>
            <w:fldChar w:fldCharType="separate"/>
          </w:r>
          <w:ins w:id="62" w:author="David Conklin" w:date="2020-11-16T14:13:00Z">
            <w:r>
              <w:rPr>
                <w:noProof/>
                <w:webHidden/>
              </w:rPr>
              <w:t>9</w:t>
            </w:r>
            <w:r>
              <w:rPr>
                <w:noProof/>
                <w:webHidden/>
              </w:rPr>
              <w:fldChar w:fldCharType="end"/>
            </w:r>
            <w:r w:rsidRPr="00310F40">
              <w:rPr>
                <w:rStyle w:val="Hyperlink"/>
                <w:noProof/>
              </w:rPr>
              <w:fldChar w:fldCharType="end"/>
            </w:r>
          </w:ins>
        </w:p>
        <w:p w14:paraId="3A3FB675" w14:textId="5BFB8951" w:rsidR="00E462F4" w:rsidRDefault="00E462F4">
          <w:pPr>
            <w:pStyle w:val="TOC1"/>
            <w:tabs>
              <w:tab w:val="right" w:leader="dot" w:pos="9350"/>
            </w:tabs>
            <w:rPr>
              <w:ins w:id="63" w:author="David Conklin" w:date="2020-11-16T14:13:00Z"/>
              <w:rFonts w:eastAsiaTheme="minorEastAsia"/>
              <w:noProof/>
            </w:rPr>
          </w:pPr>
          <w:ins w:id="64" w:author="David Conklin" w:date="2020-11-16T14:13:00Z">
            <w:r w:rsidRPr="00310F40">
              <w:rPr>
                <w:rStyle w:val="Hyperlink"/>
                <w:noProof/>
              </w:rPr>
              <w:fldChar w:fldCharType="begin"/>
            </w:r>
            <w:r w:rsidRPr="00310F40">
              <w:rPr>
                <w:rStyle w:val="Hyperlink"/>
                <w:noProof/>
              </w:rPr>
              <w:instrText xml:space="preserve"> </w:instrText>
            </w:r>
            <w:r>
              <w:rPr>
                <w:noProof/>
              </w:rPr>
              <w:instrText>HYPERLINK \l "_Toc56428418"</w:instrText>
            </w:r>
            <w:r w:rsidRPr="00310F40">
              <w:rPr>
                <w:rStyle w:val="Hyperlink"/>
                <w:noProof/>
              </w:rPr>
              <w:instrText xml:space="preserve"> </w:instrText>
            </w:r>
            <w:r w:rsidRPr="00310F40">
              <w:rPr>
                <w:rStyle w:val="Hyperlink"/>
                <w:noProof/>
              </w:rPr>
              <w:fldChar w:fldCharType="separate"/>
            </w:r>
            <w:r w:rsidRPr="00310F40">
              <w:rPr>
                <w:rStyle w:val="Hyperlink"/>
                <w:noProof/>
              </w:rPr>
              <w:t>References</w:t>
            </w:r>
            <w:r>
              <w:rPr>
                <w:noProof/>
                <w:webHidden/>
              </w:rPr>
              <w:tab/>
            </w:r>
            <w:r>
              <w:rPr>
                <w:noProof/>
                <w:webHidden/>
              </w:rPr>
              <w:fldChar w:fldCharType="begin"/>
            </w:r>
            <w:r>
              <w:rPr>
                <w:noProof/>
                <w:webHidden/>
              </w:rPr>
              <w:instrText xml:space="preserve"> PAGEREF _Toc56428418 \h </w:instrText>
            </w:r>
          </w:ins>
          <w:r>
            <w:rPr>
              <w:noProof/>
              <w:webHidden/>
            </w:rPr>
          </w:r>
          <w:r>
            <w:rPr>
              <w:noProof/>
              <w:webHidden/>
            </w:rPr>
            <w:fldChar w:fldCharType="separate"/>
          </w:r>
          <w:ins w:id="65" w:author="David Conklin" w:date="2020-11-16T14:13:00Z">
            <w:r>
              <w:rPr>
                <w:noProof/>
                <w:webHidden/>
              </w:rPr>
              <w:t>9</w:t>
            </w:r>
            <w:r>
              <w:rPr>
                <w:noProof/>
                <w:webHidden/>
              </w:rPr>
              <w:fldChar w:fldCharType="end"/>
            </w:r>
            <w:r w:rsidRPr="00310F40">
              <w:rPr>
                <w:rStyle w:val="Hyperlink"/>
                <w:noProof/>
              </w:rPr>
              <w:fldChar w:fldCharType="end"/>
            </w:r>
          </w:ins>
        </w:p>
        <w:p w14:paraId="01D27483" w14:textId="5127E527" w:rsidR="007209DB" w:rsidDel="007209DB" w:rsidRDefault="007209DB">
          <w:pPr>
            <w:pStyle w:val="TOC1"/>
            <w:tabs>
              <w:tab w:val="right" w:leader="dot" w:pos="9350"/>
            </w:tabs>
            <w:rPr>
              <w:del w:id="66" w:author="David Conklin" w:date="2020-11-16T11:19:00Z"/>
              <w:rFonts w:eastAsiaTheme="minorEastAsia"/>
              <w:noProof/>
            </w:rPr>
          </w:pPr>
          <w:del w:id="67"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"_Toc56417673"</w:delInstrText>
            </w:r>
            <w:r w:rsidRPr="00811974" w:rsidDel="007209DB">
              <w:rPr>
                <w:rStyle w:val="Hyperlink"/>
                <w:noProof/>
              </w:rPr>
              <w:delInstrText xml:space="preserve"> </w:delInstrText>
            </w:r>
            <w:r w:rsidRPr="00811974" w:rsidDel="007209DB">
              <w:rPr>
                <w:rStyle w:val="Hyperlink"/>
                <w:noProof/>
              </w:rPr>
              <w:fldChar w:fldCharType="separate"/>
            </w:r>
          </w:del>
          <w:ins w:id="68" w:author="David Conklin" w:date="2020-11-16T14:13:00Z">
            <w:r w:rsidR="00E462F4">
              <w:rPr>
                <w:rStyle w:val="Hyperlink"/>
                <w:b/>
                <w:bCs/>
                <w:noProof/>
              </w:rPr>
              <w:t>Error! Hyperlink reference not valid.</w:t>
            </w:r>
          </w:ins>
          <w:del w:id="69" w:author="David Conklin" w:date="2020-11-16T11:19:00Z">
            <w:r w:rsidRPr="00811974" w:rsidDel="007209DB">
              <w:rPr>
                <w:rStyle w:val="Hyperlink"/>
                <w:noProof/>
              </w:rPr>
              <w:delText>Context</w:delText>
            </w:r>
            <w:r w:rsidDel="007209DB">
              <w:rPr>
                <w:noProof/>
                <w:webHidden/>
              </w:rPr>
              <w:tab/>
            </w:r>
            <w:r w:rsidDel="007209DB">
              <w:rPr>
                <w:noProof/>
                <w:webHidden/>
              </w:rPr>
              <w:fldChar w:fldCharType="begin"/>
            </w:r>
            <w:r w:rsidDel="007209DB">
              <w:rPr>
                <w:noProof/>
                <w:webHidden/>
              </w:rPr>
              <w:delInstrText xml:space="preserve"> PAGEREF _Toc56417673 \h </w:delInstrText>
            </w:r>
            <w:r w:rsidDel="007209DB">
              <w:rPr>
                <w:noProof/>
                <w:webHidden/>
              </w:rPr>
            </w:r>
            <w:r w:rsidDel="007209DB">
              <w:rPr>
                <w:noProof/>
                <w:webHidden/>
              </w:rPr>
              <w:fldChar w:fldCharType="separate"/>
            </w:r>
            <w:r w:rsidDel="007209DB">
              <w:rPr>
                <w:noProof/>
                <w:webHidden/>
              </w:rPr>
              <w:delText>1</w:delText>
            </w:r>
            <w:r w:rsidDel="007209DB">
              <w:rPr>
                <w:noProof/>
                <w:webHidden/>
              </w:rPr>
              <w:fldChar w:fldCharType="end"/>
            </w:r>
            <w:r w:rsidRPr="00811974" w:rsidDel="007209DB">
              <w:rPr>
                <w:rStyle w:val="Hyperlink"/>
                <w:noProof/>
              </w:rPr>
              <w:fldChar w:fldCharType="end"/>
            </w:r>
          </w:del>
        </w:p>
        <w:p w14:paraId="01CC7D7E" w14:textId="3F56ED83" w:rsidR="007209DB" w:rsidDel="007209DB" w:rsidRDefault="007209DB">
          <w:pPr>
            <w:pStyle w:val="TOC2"/>
            <w:tabs>
              <w:tab w:val="right" w:leader="dot" w:pos="9350"/>
            </w:tabs>
            <w:rPr>
              <w:del w:id="70" w:author="David Conklin" w:date="2020-11-16T11:19:00Z"/>
              <w:rFonts w:eastAsiaTheme="minorEastAsia"/>
              <w:noProof/>
            </w:rPr>
          </w:pPr>
          <w:del w:id="71"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"_Toc56417674"</w:delInstrText>
            </w:r>
            <w:r w:rsidRPr="00811974" w:rsidDel="007209DB">
              <w:rPr>
                <w:rStyle w:val="Hyperlink"/>
                <w:noProof/>
              </w:rPr>
              <w:delInstrText xml:space="preserve"> </w:delInstrText>
            </w:r>
            <w:r w:rsidRPr="00811974" w:rsidDel="007209DB">
              <w:rPr>
                <w:rStyle w:val="Hyperlink"/>
                <w:noProof/>
              </w:rPr>
              <w:fldChar w:fldCharType="separate"/>
            </w:r>
          </w:del>
          <w:ins w:id="72" w:author="David Conklin" w:date="2020-11-16T14:13:00Z">
            <w:r w:rsidR="00E462F4">
              <w:rPr>
                <w:rStyle w:val="Hyperlink"/>
                <w:b/>
                <w:bCs/>
                <w:noProof/>
              </w:rPr>
              <w:t>Error! Hyperlink reference not valid.</w:t>
            </w:r>
          </w:ins>
          <w:del w:id="73" w:author="David Conklin" w:date="2020-11-16T11:19:00Z">
            <w:r w:rsidRPr="00811974" w:rsidDel="007209DB">
              <w:rPr>
                <w:rStyle w:val="Hyperlink"/>
                <w:noProof/>
              </w:rPr>
              <w:delText>Model and Simulation Overview</w:delText>
            </w:r>
            <w:r w:rsidDel="007209DB">
              <w:rPr>
                <w:noProof/>
                <w:webHidden/>
              </w:rPr>
              <w:tab/>
            </w:r>
            <w:r w:rsidDel="007209DB">
              <w:rPr>
                <w:noProof/>
                <w:webHidden/>
              </w:rPr>
              <w:fldChar w:fldCharType="begin"/>
            </w:r>
            <w:r w:rsidDel="007209DB">
              <w:rPr>
                <w:noProof/>
                <w:webHidden/>
              </w:rPr>
              <w:delInstrText xml:space="preserve"> PAGEREF _Toc56417674 \h </w:delInstrText>
            </w:r>
            <w:r w:rsidDel="007209DB">
              <w:rPr>
                <w:noProof/>
                <w:webHidden/>
              </w:rPr>
            </w:r>
            <w:r w:rsidDel="007209DB">
              <w:rPr>
                <w:noProof/>
                <w:webHidden/>
              </w:rPr>
              <w:fldChar w:fldCharType="separate"/>
            </w:r>
            <w:r w:rsidDel="007209DB">
              <w:rPr>
                <w:noProof/>
                <w:webHidden/>
              </w:rPr>
              <w:delText>1</w:delText>
            </w:r>
            <w:r w:rsidDel="007209DB">
              <w:rPr>
                <w:noProof/>
                <w:webHidden/>
              </w:rPr>
              <w:fldChar w:fldCharType="end"/>
            </w:r>
            <w:r w:rsidRPr="00811974" w:rsidDel="007209DB">
              <w:rPr>
                <w:rStyle w:val="Hyperlink"/>
                <w:noProof/>
              </w:rPr>
              <w:fldChar w:fldCharType="end"/>
            </w:r>
          </w:del>
        </w:p>
        <w:p w14:paraId="1CF6EB39" w14:textId="00266E04" w:rsidR="007209DB" w:rsidDel="007209DB" w:rsidRDefault="007209DB">
          <w:pPr>
            <w:pStyle w:val="TOC2"/>
            <w:tabs>
              <w:tab w:val="right" w:leader="dot" w:pos="9350"/>
            </w:tabs>
            <w:rPr>
              <w:del w:id="74" w:author="David Conklin" w:date="2020-11-16T11:19:00Z"/>
              <w:rFonts w:eastAsiaTheme="minorEastAsia"/>
              <w:noProof/>
            </w:rPr>
          </w:pPr>
          <w:del w:id="75"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"_Toc56417675"</w:delInstrText>
            </w:r>
            <w:r w:rsidRPr="00811974" w:rsidDel="007209DB">
              <w:rPr>
                <w:rStyle w:val="Hyperlink"/>
                <w:noProof/>
              </w:rPr>
              <w:delInstrText xml:space="preserve"> </w:delInstrText>
            </w:r>
            <w:r w:rsidRPr="00811974" w:rsidDel="007209DB">
              <w:rPr>
                <w:rStyle w:val="Hyperlink"/>
                <w:noProof/>
              </w:rPr>
              <w:fldChar w:fldCharType="separate"/>
            </w:r>
          </w:del>
          <w:ins w:id="76" w:author="David Conklin" w:date="2020-11-16T14:13:00Z">
            <w:r w:rsidR="00E462F4">
              <w:rPr>
                <w:rStyle w:val="Hyperlink"/>
                <w:b/>
                <w:bCs/>
                <w:noProof/>
              </w:rPr>
              <w:t>Error! Hyperlink reference not valid.</w:t>
            </w:r>
          </w:ins>
          <w:del w:id="77" w:author="David Conklin" w:date="2020-11-16T11:19:00Z">
            <w:r w:rsidRPr="00811974" w:rsidDel="007209DB">
              <w:rPr>
                <w:rStyle w:val="Hyperlink"/>
                <w:noProof/>
              </w:rPr>
              <w:delText>McKenzie wetlands in the initial versions of the IDU, HRU, and Reach data layers</w:delText>
            </w:r>
            <w:r w:rsidDel="007209DB">
              <w:rPr>
                <w:noProof/>
                <w:webHidden/>
              </w:rPr>
              <w:tab/>
            </w:r>
            <w:r w:rsidDel="007209DB">
              <w:rPr>
                <w:noProof/>
                <w:webHidden/>
              </w:rPr>
              <w:fldChar w:fldCharType="begin"/>
            </w:r>
            <w:r w:rsidDel="007209DB">
              <w:rPr>
                <w:noProof/>
                <w:webHidden/>
              </w:rPr>
              <w:delInstrText xml:space="preserve"> PAGEREF _Toc56417675 \h </w:delInstrText>
            </w:r>
            <w:r w:rsidDel="007209DB">
              <w:rPr>
                <w:noProof/>
                <w:webHidden/>
              </w:rPr>
            </w:r>
            <w:r w:rsidDel="007209DB">
              <w:rPr>
                <w:noProof/>
                <w:webHidden/>
              </w:rPr>
              <w:fldChar w:fldCharType="separate"/>
            </w:r>
            <w:r w:rsidDel="007209DB">
              <w:rPr>
                <w:noProof/>
                <w:webHidden/>
              </w:rPr>
              <w:delText>2</w:delText>
            </w:r>
            <w:r w:rsidDel="007209DB">
              <w:rPr>
                <w:noProof/>
                <w:webHidden/>
              </w:rPr>
              <w:fldChar w:fldCharType="end"/>
            </w:r>
            <w:r w:rsidRPr="00811974" w:rsidDel="007209DB">
              <w:rPr>
                <w:rStyle w:val="Hyperlink"/>
                <w:noProof/>
              </w:rPr>
              <w:fldChar w:fldCharType="end"/>
            </w:r>
          </w:del>
        </w:p>
        <w:p w14:paraId="47AAA6C5" w14:textId="76848395" w:rsidR="007209DB" w:rsidDel="007209DB" w:rsidRDefault="007209DB">
          <w:pPr>
            <w:pStyle w:val="TOC2"/>
            <w:tabs>
              <w:tab w:val="right" w:leader="dot" w:pos="9350"/>
            </w:tabs>
            <w:rPr>
              <w:del w:id="78" w:author="David Conklin" w:date="2020-11-16T11:19:00Z"/>
              <w:rFonts w:eastAsiaTheme="minorEastAsia"/>
              <w:noProof/>
            </w:rPr>
          </w:pPr>
          <w:del w:id="79"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"_Toc56417676"</w:delInstrText>
            </w:r>
            <w:r w:rsidRPr="00811974" w:rsidDel="007209DB">
              <w:rPr>
                <w:rStyle w:val="Hyperlink"/>
                <w:noProof/>
              </w:rPr>
              <w:delInstrText xml:space="preserve"> </w:delInstrText>
            </w:r>
            <w:r w:rsidRPr="00811974" w:rsidDel="007209DB">
              <w:rPr>
                <w:rStyle w:val="Hyperlink"/>
                <w:noProof/>
              </w:rPr>
              <w:fldChar w:fldCharType="separate"/>
            </w:r>
          </w:del>
          <w:ins w:id="80" w:author="David Conklin" w:date="2020-11-16T14:13:00Z">
            <w:r w:rsidR="00E462F4">
              <w:rPr>
                <w:rStyle w:val="Hyperlink"/>
                <w:b/>
                <w:bCs/>
                <w:noProof/>
              </w:rPr>
              <w:t>Error! Hyperlink reference not valid.</w:t>
            </w:r>
          </w:ins>
          <w:del w:id="81" w:author="David Conklin" w:date="2020-11-16T11:19:00Z">
            <w:r w:rsidRPr="00811974" w:rsidDel="007209DB">
              <w:rPr>
                <w:rStyle w:val="Hyperlink"/>
                <w:noProof/>
              </w:rPr>
              <w:delText>Data changes for better representation of wetlands</w:delText>
            </w:r>
            <w:r w:rsidDel="007209DB">
              <w:rPr>
                <w:noProof/>
                <w:webHidden/>
              </w:rPr>
              <w:tab/>
            </w:r>
            <w:r w:rsidDel="007209DB">
              <w:rPr>
                <w:noProof/>
                <w:webHidden/>
              </w:rPr>
              <w:fldChar w:fldCharType="begin"/>
            </w:r>
            <w:r w:rsidDel="007209DB">
              <w:rPr>
                <w:noProof/>
                <w:webHidden/>
              </w:rPr>
              <w:delInstrText xml:space="preserve"> PAGEREF _Toc56417676 \h </w:delInstrText>
            </w:r>
            <w:r w:rsidDel="007209DB">
              <w:rPr>
                <w:noProof/>
                <w:webHidden/>
              </w:rPr>
            </w:r>
            <w:r w:rsidDel="007209DB">
              <w:rPr>
                <w:noProof/>
                <w:webHidden/>
              </w:rPr>
              <w:fldChar w:fldCharType="separate"/>
            </w:r>
            <w:r w:rsidDel="007209DB">
              <w:rPr>
                <w:noProof/>
                <w:webHidden/>
              </w:rPr>
              <w:delText>2</w:delText>
            </w:r>
            <w:r w:rsidDel="007209DB">
              <w:rPr>
                <w:noProof/>
                <w:webHidden/>
              </w:rPr>
              <w:fldChar w:fldCharType="end"/>
            </w:r>
            <w:r w:rsidRPr="00811974" w:rsidDel="007209DB">
              <w:rPr>
                <w:rStyle w:val="Hyperlink"/>
                <w:noProof/>
              </w:rPr>
              <w:fldChar w:fldCharType="end"/>
            </w:r>
          </w:del>
        </w:p>
        <w:p w14:paraId="78CCA72F" w14:textId="527CCC68" w:rsidR="007209DB" w:rsidDel="007209DB" w:rsidRDefault="007209DB">
          <w:pPr>
            <w:pStyle w:val="TOC2"/>
            <w:tabs>
              <w:tab w:val="right" w:leader="dot" w:pos="9350"/>
            </w:tabs>
            <w:rPr>
              <w:del w:id="82" w:author="David Conklin" w:date="2020-11-16T11:19:00Z"/>
              <w:rFonts w:eastAsiaTheme="minorEastAsia"/>
              <w:noProof/>
            </w:rPr>
          </w:pPr>
          <w:del w:id="83"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"_Toc56417677"</w:delInstrText>
            </w:r>
            <w:r w:rsidRPr="00811974" w:rsidDel="007209DB">
              <w:rPr>
                <w:rStyle w:val="Hyperlink"/>
                <w:noProof/>
              </w:rPr>
              <w:delInstrText xml:space="preserve"> </w:delInstrText>
            </w:r>
            <w:r w:rsidRPr="00811974" w:rsidDel="007209DB">
              <w:rPr>
                <w:rStyle w:val="Hyperlink"/>
                <w:noProof/>
              </w:rPr>
              <w:fldChar w:fldCharType="separate"/>
            </w:r>
          </w:del>
          <w:ins w:id="84" w:author="David Conklin" w:date="2020-11-16T14:13:00Z">
            <w:r w:rsidR="00E462F4">
              <w:rPr>
                <w:rStyle w:val="Hyperlink"/>
                <w:b/>
                <w:bCs/>
                <w:noProof/>
              </w:rPr>
              <w:t>Error! Hyperlink reference not valid.</w:t>
            </w:r>
          </w:ins>
          <w:del w:id="85" w:author="David Conklin" w:date="2020-11-16T11:19:00Z">
            <w:r w:rsidRPr="00811974" w:rsidDel="007209DB">
              <w:rPr>
                <w:rStyle w:val="Hyperlink"/>
                <w:noProof/>
              </w:rPr>
              <w:delText>Simulation of changes in wetlands over time</w:delText>
            </w:r>
            <w:r w:rsidDel="007209DB">
              <w:rPr>
                <w:noProof/>
                <w:webHidden/>
              </w:rPr>
              <w:tab/>
            </w:r>
            <w:r w:rsidDel="007209DB">
              <w:rPr>
                <w:noProof/>
                <w:webHidden/>
              </w:rPr>
              <w:fldChar w:fldCharType="begin"/>
            </w:r>
            <w:r w:rsidDel="007209DB">
              <w:rPr>
                <w:noProof/>
                <w:webHidden/>
              </w:rPr>
              <w:delInstrText xml:space="preserve"> PAGEREF _Toc56417677 \h </w:delInstrText>
            </w:r>
            <w:r w:rsidDel="007209DB">
              <w:rPr>
                <w:noProof/>
                <w:webHidden/>
              </w:rPr>
            </w:r>
            <w:r w:rsidDel="007209DB">
              <w:rPr>
                <w:noProof/>
                <w:webHidden/>
              </w:rPr>
              <w:fldChar w:fldCharType="separate"/>
            </w:r>
            <w:r w:rsidDel="007209DB">
              <w:rPr>
                <w:noProof/>
                <w:webHidden/>
              </w:rPr>
              <w:delText>2</w:delText>
            </w:r>
            <w:r w:rsidDel="007209DB">
              <w:rPr>
                <w:noProof/>
                <w:webHidden/>
              </w:rPr>
              <w:fldChar w:fldCharType="end"/>
            </w:r>
            <w:r w:rsidRPr="00811974" w:rsidDel="007209DB">
              <w:rPr>
                <w:rStyle w:val="Hyperlink"/>
                <w:noProof/>
              </w:rPr>
              <w:fldChar w:fldCharType="end"/>
            </w:r>
          </w:del>
        </w:p>
        <w:p w14:paraId="5E36AB30" w14:textId="460715E4" w:rsidR="007209DB" w:rsidDel="007209DB" w:rsidRDefault="007209DB">
          <w:pPr>
            <w:pStyle w:val="TOC2"/>
            <w:tabs>
              <w:tab w:val="right" w:leader="dot" w:pos="9350"/>
            </w:tabs>
            <w:rPr>
              <w:del w:id="86" w:author="David Conklin" w:date="2020-11-16T11:19:00Z"/>
              <w:rFonts w:eastAsiaTheme="minorEastAsia"/>
              <w:noProof/>
            </w:rPr>
          </w:pPr>
          <w:del w:id="87"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"_Toc56417678"</w:delInstrText>
            </w:r>
            <w:r w:rsidRPr="00811974" w:rsidDel="007209DB">
              <w:rPr>
                <w:rStyle w:val="Hyperlink"/>
                <w:noProof/>
              </w:rPr>
              <w:delInstrText xml:space="preserve"> </w:delInstrText>
            </w:r>
            <w:r w:rsidRPr="00811974" w:rsidDel="007209DB">
              <w:rPr>
                <w:rStyle w:val="Hyperlink"/>
                <w:noProof/>
              </w:rPr>
              <w:fldChar w:fldCharType="separate"/>
            </w:r>
          </w:del>
          <w:ins w:id="88" w:author="David Conklin" w:date="2020-11-16T14:13:00Z">
            <w:r w:rsidR="00E462F4">
              <w:rPr>
                <w:rStyle w:val="Hyperlink"/>
                <w:b/>
                <w:bCs/>
                <w:noProof/>
              </w:rPr>
              <w:t>Error! Hyperlink reference not valid.</w:t>
            </w:r>
          </w:ins>
          <w:del w:id="89" w:author="David Conklin" w:date="2020-11-16T11:19:00Z">
            <w:r w:rsidRPr="00811974" w:rsidDel="007209DB">
              <w:rPr>
                <w:rStyle w:val="Hyperlink"/>
                <w:noProof/>
              </w:rPr>
              <w:delText>How wetlands will be represented in the model</w:delText>
            </w:r>
            <w:r w:rsidDel="007209DB">
              <w:rPr>
                <w:noProof/>
                <w:webHidden/>
              </w:rPr>
              <w:tab/>
            </w:r>
            <w:r w:rsidDel="007209DB">
              <w:rPr>
                <w:noProof/>
                <w:webHidden/>
              </w:rPr>
              <w:fldChar w:fldCharType="begin"/>
            </w:r>
            <w:r w:rsidDel="007209DB">
              <w:rPr>
                <w:noProof/>
                <w:webHidden/>
              </w:rPr>
              <w:delInstrText xml:space="preserve"> PAGEREF _Toc56417678 \h </w:delInstrText>
            </w:r>
            <w:r w:rsidDel="007209DB">
              <w:rPr>
                <w:noProof/>
                <w:webHidden/>
              </w:rPr>
            </w:r>
            <w:r w:rsidDel="007209DB">
              <w:rPr>
                <w:noProof/>
                <w:webHidden/>
              </w:rPr>
              <w:fldChar w:fldCharType="separate"/>
            </w:r>
            <w:r w:rsidDel="007209DB">
              <w:rPr>
                <w:noProof/>
                <w:webHidden/>
              </w:rPr>
              <w:delText>3</w:delText>
            </w:r>
            <w:r w:rsidDel="007209DB">
              <w:rPr>
                <w:noProof/>
                <w:webHidden/>
              </w:rPr>
              <w:fldChar w:fldCharType="end"/>
            </w:r>
            <w:r w:rsidRPr="00811974" w:rsidDel="007209DB">
              <w:rPr>
                <w:rStyle w:val="Hyperlink"/>
                <w:noProof/>
              </w:rPr>
              <w:fldChar w:fldCharType="end"/>
            </w:r>
          </w:del>
        </w:p>
        <w:p w14:paraId="725226AD" w14:textId="59B4E255" w:rsidR="007209DB" w:rsidDel="007209DB" w:rsidRDefault="007209DB">
          <w:pPr>
            <w:pStyle w:val="TOC2"/>
            <w:tabs>
              <w:tab w:val="right" w:leader="dot" w:pos="9350"/>
            </w:tabs>
            <w:rPr>
              <w:del w:id="90" w:author="David Conklin" w:date="2020-11-16T11:19:00Z"/>
              <w:rFonts w:eastAsiaTheme="minorEastAsia"/>
              <w:noProof/>
            </w:rPr>
          </w:pPr>
          <w:del w:id="91"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"_Toc56417679"</w:delInstrText>
            </w:r>
            <w:r w:rsidRPr="00811974" w:rsidDel="007209DB">
              <w:rPr>
                <w:rStyle w:val="Hyperlink"/>
                <w:noProof/>
              </w:rPr>
              <w:delInstrText xml:space="preserve"> </w:delInstrText>
            </w:r>
            <w:r w:rsidRPr="00811974" w:rsidDel="007209DB">
              <w:rPr>
                <w:rStyle w:val="Hyperlink"/>
                <w:noProof/>
              </w:rPr>
              <w:fldChar w:fldCharType="separate"/>
            </w:r>
          </w:del>
          <w:ins w:id="92" w:author="David Conklin" w:date="2020-11-16T14:13:00Z">
            <w:r w:rsidR="00E462F4">
              <w:rPr>
                <w:rStyle w:val="Hyperlink"/>
                <w:b/>
                <w:bCs/>
                <w:noProof/>
              </w:rPr>
              <w:t>Error! Hyperlink reference not valid.</w:t>
            </w:r>
          </w:ins>
          <w:del w:id="93" w:author="David Conklin" w:date="2020-11-16T11:19:00Z">
            <w:r w:rsidRPr="00811974" w:rsidDel="007209DB">
              <w:rPr>
                <w:rStyle w:val="Hyperlink"/>
                <w:noProof/>
              </w:rPr>
              <w:delText>Attributes of interest in the wetlands study</w:delText>
            </w:r>
            <w:r w:rsidDel="007209DB">
              <w:rPr>
                <w:noProof/>
                <w:webHidden/>
              </w:rPr>
              <w:tab/>
            </w:r>
            <w:r w:rsidDel="007209DB">
              <w:rPr>
                <w:noProof/>
                <w:webHidden/>
              </w:rPr>
              <w:fldChar w:fldCharType="begin"/>
            </w:r>
            <w:r w:rsidDel="007209DB">
              <w:rPr>
                <w:noProof/>
                <w:webHidden/>
              </w:rPr>
              <w:delInstrText xml:space="preserve"> PAGEREF _Toc56417679 \h </w:delInstrText>
            </w:r>
            <w:r w:rsidDel="007209DB">
              <w:rPr>
                <w:noProof/>
                <w:webHidden/>
              </w:rPr>
            </w:r>
            <w:r w:rsidDel="007209DB">
              <w:rPr>
                <w:noProof/>
                <w:webHidden/>
              </w:rPr>
              <w:fldChar w:fldCharType="separate"/>
            </w:r>
            <w:r w:rsidDel="007209DB">
              <w:rPr>
                <w:noProof/>
                <w:webHidden/>
              </w:rPr>
              <w:delText>5</w:delText>
            </w:r>
            <w:r w:rsidDel="007209DB">
              <w:rPr>
                <w:noProof/>
                <w:webHidden/>
              </w:rPr>
              <w:fldChar w:fldCharType="end"/>
            </w:r>
            <w:r w:rsidRPr="00811974" w:rsidDel="007209DB">
              <w:rPr>
                <w:rStyle w:val="Hyperlink"/>
                <w:noProof/>
              </w:rPr>
              <w:fldChar w:fldCharType="end"/>
            </w:r>
          </w:del>
        </w:p>
        <w:p w14:paraId="54A2BDAC" w14:textId="57BCB2D5" w:rsidR="007209DB" w:rsidDel="007209DB" w:rsidRDefault="007209DB">
          <w:pPr>
            <w:pStyle w:val="TOC2"/>
            <w:tabs>
              <w:tab w:val="right" w:leader="dot" w:pos="9350"/>
            </w:tabs>
            <w:rPr>
              <w:del w:id="94" w:author="David Conklin" w:date="2020-11-16T11:19:00Z"/>
              <w:rFonts w:eastAsiaTheme="minorEastAsia"/>
              <w:noProof/>
            </w:rPr>
          </w:pPr>
          <w:del w:id="95"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"_Toc56417680"</w:delInstrText>
            </w:r>
            <w:r w:rsidRPr="00811974" w:rsidDel="007209DB">
              <w:rPr>
                <w:rStyle w:val="Hyperlink"/>
                <w:noProof/>
              </w:rPr>
              <w:delInstrText xml:space="preserve"> </w:delInstrText>
            </w:r>
            <w:r w:rsidRPr="00811974" w:rsidDel="007209DB">
              <w:rPr>
                <w:rStyle w:val="Hyperlink"/>
                <w:noProof/>
              </w:rPr>
              <w:fldChar w:fldCharType="separate"/>
            </w:r>
          </w:del>
          <w:ins w:id="96" w:author="David Conklin" w:date="2020-11-16T14:13:00Z">
            <w:r w:rsidR="00E462F4">
              <w:rPr>
                <w:rStyle w:val="Hyperlink"/>
                <w:b/>
                <w:bCs/>
                <w:noProof/>
              </w:rPr>
              <w:t>Error! Hyperlink reference not valid.</w:t>
            </w:r>
          </w:ins>
          <w:del w:id="97" w:author="David Conklin" w:date="2020-11-16T11:19:00Z">
            <w:r w:rsidRPr="00811974" w:rsidDel="007209DB">
              <w:rPr>
                <w:rStyle w:val="Hyperlink"/>
                <w:noProof/>
              </w:rPr>
              <w:delText>A WETNESS attribute</w:delText>
            </w:r>
            <w:r w:rsidDel="007209DB">
              <w:rPr>
                <w:noProof/>
                <w:webHidden/>
              </w:rPr>
              <w:tab/>
            </w:r>
            <w:r w:rsidDel="007209DB">
              <w:rPr>
                <w:noProof/>
                <w:webHidden/>
              </w:rPr>
              <w:fldChar w:fldCharType="begin"/>
            </w:r>
            <w:r w:rsidDel="007209DB">
              <w:rPr>
                <w:noProof/>
                <w:webHidden/>
              </w:rPr>
              <w:delInstrText xml:space="preserve"> PAGEREF _Toc56417680 \h </w:delInstrText>
            </w:r>
            <w:r w:rsidDel="007209DB">
              <w:rPr>
                <w:noProof/>
                <w:webHidden/>
              </w:rPr>
            </w:r>
            <w:r w:rsidDel="007209DB">
              <w:rPr>
                <w:noProof/>
                <w:webHidden/>
              </w:rPr>
              <w:fldChar w:fldCharType="separate"/>
            </w:r>
            <w:r w:rsidDel="007209DB">
              <w:rPr>
                <w:noProof/>
                <w:webHidden/>
              </w:rPr>
              <w:delText>5</w:delText>
            </w:r>
            <w:r w:rsidDel="007209DB">
              <w:rPr>
                <w:noProof/>
                <w:webHidden/>
              </w:rPr>
              <w:fldChar w:fldCharType="end"/>
            </w:r>
            <w:r w:rsidRPr="00811974" w:rsidDel="007209DB">
              <w:rPr>
                <w:rStyle w:val="Hyperlink"/>
                <w:noProof/>
              </w:rPr>
              <w:fldChar w:fldCharType="end"/>
            </w:r>
          </w:del>
        </w:p>
        <w:p w14:paraId="02534F06" w14:textId="238F81D5" w:rsidR="007209DB" w:rsidDel="007209DB" w:rsidRDefault="007209DB">
          <w:pPr>
            <w:pStyle w:val="TOC2"/>
            <w:tabs>
              <w:tab w:val="right" w:leader="dot" w:pos="9350"/>
            </w:tabs>
            <w:rPr>
              <w:del w:id="98" w:author="David Conklin" w:date="2020-11-16T11:19:00Z"/>
              <w:rFonts w:eastAsiaTheme="minorEastAsia"/>
              <w:noProof/>
            </w:rPr>
          </w:pPr>
          <w:del w:id="99"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"_Toc56417681"</w:delInstrText>
            </w:r>
            <w:r w:rsidRPr="00811974" w:rsidDel="007209DB">
              <w:rPr>
                <w:rStyle w:val="Hyperlink"/>
                <w:noProof/>
              </w:rPr>
              <w:delInstrText xml:space="preserve"> </w:delInstrText>
            </w:r>
            <w:r w:rsidRPr="00811974" w:rsidDel="007209DB">
              <w:rPr>
                <w:rStyle w:val="Hyperlink"/>
                <w:noProof/>
              </w:rPr>
              <w:fldChar w:fldCharType="separate"/>
            </w:r>
          </w:del>
          <w:ins w:id="100" w:author="David Conklin" w:date="2020-11-16T14:13:00Z">
            <w:r w:rsidR="00E462F4">
              <w:rPr>
                <w:rStyle w:val="Hyperlink"/>
                <w:b/>
                <w:bCs/>
                <w:noProof/>
              </w:rPr>
              <w:t>Error! Hyperlink reference not valid.</w:t>
            </w:r>
          </w:ins>
          <w:del w:id="101" w:author="David Conklin" w:date="2020-11-16T11:19:00Z">
            <w:r w:rsidRPr="00811974" w:rsidDel="007209DB">
              <w:rPr>
                <w:rStyle w:val="Hyperlink"/>
                <w:noProof/>
              </w:rPr>
              <w:delText>Calculating the exchange of water between the wetland and the reach</w:delText>
            </w:r>
            <w:r w:rsidDel="007209DB">
              <w:rPr>
                <w:noProof/>
                <w:webHidden/>
              </w:rPr>
              <w:tab/>
            </w:r>
            <w:r w:rsidDel="007209DB">
              <w:rPr>
                <w:noProof/>
                <w:webHidden/>
              </w:rPr>
              <w:fldChar w:fldCharType="begin"/>
            </w:r>
            <w:r w:rsidDel="007209DB">
              <w:rPr>
                <w:noProof/>
                <w:webHidden/>
              </w:rPr>
              <w:delInstrText xml:space="preserve"> PAGEREF _Toc56417681 \h </w:delInstrText>
            </w:r>
            <w:r w:rsidDel="007209DB">
              <w:rPr>
                <w:noProof/>
                <w:webHidden/>
              </w:rPr>
            </w:r>
            <w:r w:rsidDel="007209DB">
              <w:rPr>
                <w:noProof/>
                <w:webHidden/>
              </w:rPr>
              <w:fldChar w:fldCharType="separate"/>
            </w:r>
            <w:r w:rsidDel="007209DB">
              <w:rPr>
                <w:noProof/>
                <w:webHidden/>
              </w:rPr>
              <w:delText>6</w:delText>
            </w:r>
            <w:r w:rsidDel="007209DB">
              <w:rPr>
                <w:noProof/>
                <w:webHidden/>
              </w:rPr>
              <w:fldChar w:fldCharType="end"/>
            </w:r>
            <w:r w:rsidRPr="00811974" w:rsidDel="007209DB">
              <w:rPr>
                <w:rStyle w:val="Hyperlink"/>
                <w:noProof/>
              </w:rPr>
              <w:fldChar w:fldCharType="end"/>
            </w:r>
          </w:del>
        </w:p>
        <w:p w14:paraId="510B3CFF" w14:textId="3949F501" w:rsidR="007209DB" w:rsidDel="007209DB" w:rsidRDefault="007209DB">
          <w:pPr>
            <w:pStyle w:val="TOC3"/>
            <w:tabs>
              <w:tab w:val="right" w:leader="dot" w:pos="9350"/>
            </w:tabs>
            <w:rPr>
              <w:del w:id="102" w:author="David Conklin" w:date="2020-11-16T11:19:00Z"/>
              <w:rFonts w:eastAsiaTheme="minorEastAsia"/>
              <w:noProof/>
            </w:rPr>
          </w:pPr>
          <w:del w:id="103"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"_Toc56417682"</w:delInstrText>
            </w:r>
            <w:r w:rsidRPr="00811974" w:rsidDel="007209DB">
              <w:rPr>
                <w:rStyle w:val="Hyperlink"/>
                <w:noProof/>
              </w:rPr>
              <w:delInstrText xml:space="preserve"> </w:delInstrText>
            </w:r>
            <w:r w:rsidRPr="00811974" w:rsidDel="007209DB">
              <w:rPr>
                <w:rStyle w:val="Hyperlink"/>
                <w:noProof/>
              </w:rPr>
              <w:fldChar w:fldCharType="separate"/>
            </w:r>
          </w:del>
          <w:ins w:id="104" w:author="David Conklin" w:date="2020-11-16T14:13:00Z">
            <w:r w:rsidR="00E462F4">
              <w:rPr>
                <w:rStyle w:val="Hyperlink"/>
                <w:b/>
                <w:bCs/>
                <w:noProof/>
              </w:rPr>
              <w:t>Error! Hyperlink reference not valid.</w:t>
            </w:r>
          </w:ins>
          <w:del w:id="105" w:author="David Conklin" w:date="2020-11-16T11:19:00Z">
            <w:r w:rsidRPr="00811974" w:rsidDel="007209DB">
              <w:rPr>
                <w:rStyle w:val="Hyperlink"/>
                <w:noProof/>
              </w:rPr>
              <w:delText>Wetland IDU parameters</w:delText>
            </w:r>
            <w:r w:rsidDel="007209DB">
              <w:rPr>
                <w:noProof/>
                <w:webHidden/>
              </w:rPr>
              <w:tab/>
            </w:r>
            <w:r w:rsidDel="007209DB">
              <w:rPr>
                <w:noProof/>
                <w:webHidden/>
              </w:rPr>
              <w:fldChar w:fldCharType="begin"/>
            </w:r>
            <w:r w:rsidDel="007209DB">
              <w:rPr>
                <w:noProof/>
                <w:webHidden/>
              </w:rPr>
              <w:delInstrText xml:space="preserve"> PAGEREF _Toc56417682 \h </w:delInstrText>
            </w:r>
            <w:r w:rsidDel="007209DB">
              <w:rPr>
                <w:noProof/>
                <w:webHidden/>
              </w:rPr>
            </w:r>
            <w:r w:rsidDel="007209DB">
              <w:rPr>
                <w:noProof/>
                <w:webHidden/>
              </w:rPr>
              <w:fldChar w:fldCharType="separate"/>
            </w:r>
            <w:r w:rsidDel="007209DB">
              <w:rPr>
                <w:noProof/>
                <w:webHidden/>
              </w:rPr>
              <w:delText>6</w:delText>
            </w:r>
            <w:r w:rsidDel="007209DB">
              <w:rPr>
                <w:noProof/>
                <w:webHidden/>
              </w:rPr>
              <w:fldChar w:fldCharType="end"/>
            </w:r>
            <w:r w:rsidRPr="00811974" w:rsidDel="007209DB">
              <w:rPr>
                <w:rStyle w:val="Hyperlink"/>
                <w:noProof/>
              </w:rPr>
              <w:fldChar w:fldCharType="end"/>
            </w:r>
          </w:del>
        </w:p>
        <w:p w14:paraId="372FD5BC" w14:textId="3B168CB4" w:rsidR="007209DB" w:rsidDel="007209DB" w:rsidRDefault="007209DB">
          <w:pPr>
            <w:pStyle w:val="TOC3"/>
            <w:tabs>
              <w:tab w:val="right" w:leader="dot" w:pos="9350"/>
            </w:tabs>
            <w:rPr>
              <w:del w:id="106" w:author="David Conklin" w:date="2020-11-16T11:19:00Z"/>
              <w:rFonts w:eastAsiaTheme="minorEastAsia"/>
              <w:noProof/>
            </w:rPr>
          </w:pPr>
          <w:del w:id="107"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"_Toc56417683"</w:delInstrText>
            </w:r>
            <w:r w:rsidRPr="00811974" w:rsidDel="007209DB">
              <w:rPr>
                <w:rStyle w:val="Hyperlink"/>
                <w:noProof/>
              </w:rPr>
              <w:delInstrText xml:space="preserve"> </w:delInstrText>
            </w:r>
            <w:r w:rsidRPr="00811974" w:rsidDel="007209DB">
              <w:rPr>
                <w:rStyle w:val="Hyperlink"/>
                <w:noProof/>
              </w:rPr>
              <w:fldChar w:fldCharType="separate"/>
            </w:r>
          </w:del>
          <w:ins w:id="108" w:author="David Conklin" w:date="2020-11-16T14:13:00Z">
            <w:r w:rsidR="00E462F4">
              <w:rPr>
                <w:rStyle w:val="Hyperlink"/>
                <w:b/>
                <w:bCs/>
                <w:noProof/>
              </w:rPr>
              <w:t>Error! Hyperlink reference not valid.</w:t>
            </w:r>
          </w:ins>
          <w:del w:id="109" w:author="David Conklin" w:date="2020-11-16T11:19:00Z">
            <w:r w:rsidRPr="00811974" w:rsidDel="007209DB">
              <w:rPr>
                <w:rStyle w:val="Hyperlink"/>
                <w:noProof/>
              </w:rPr>
              <w:delText>Reach parameters</w:delText>
            </w:r>
            <w:r w:rsidDel="007209DB">
              <w:rPr>
                <w:noProof/>
                <w:webHidden/>
              </w:rPr>
              <w:tab/>
            </w:r>
            <w:r w:rsidDel="007209DB">
              <w:rPr>
                <w:noProof/>
                <w:webHidden/>
              </w:rPr>
              <w:fldChar w:fldCharType="begin"/>
            </w:r>
            <w:r w:rsidDel="007209DB">
              <w:rPr>
                <w:noProof/>
                <w:webHidden/>
              </w:rPr>
              <w:delInstrText xml:space="preserve"> PAGEREF _Toc56417683 \h </w:delInstrText>
            </w:r>
            <w:r w:rsidDel="007209DB">
              <w:rPr>
                <w:noProof/>
                <w:webHidden/>
              </w:rPr>
            </w:r>
            <w:r w:rsidDel="007209DB">
              <w:rPr>
                <w:noProof/>
                <w:webHidden/>
              </w:rPr>
              <w:fldChar w:fldCharType="separate"/>
            </w:r>
            <w:r w:rsidDel="007209DB">
              <w:rPr>
                <w:noProof/>
                <w:webHidden/>
              </w:rPr>
              <w:delText>6</w:delText>
            </w:r>
            <w:r w:rsidDel="007209DB">
              <w:rPr>
                <w:noProof/>
                <w:webHidden/>
              </w:rPr>
              <w:fldChar w:fldCharType="end"/>
            </w:r>
            <w:r w:rsidRPr="00811974" w:rsidDel="007209DB">
              <w:rPr>
                <w:rStyle w:val="Hyperlink"/>
                <w:noProof/>
              </w:rPr>
              <w:fldChar w:fldCharType="end"/>
            </w:r>
          </w:del>
        </w:p>
        <w:p w14:paraId="412768A2" w14:textId="5F48839B" w:rsidR="007209DB" w:rsidDel="007209DB" w:rsidRDefault="007209DB">
          <w:pPr>
            <w:pStyle w:val="TOC2"/>
            <w:tabs>
              <w:tab w:val="right" w:leader="dot" w:pos="9350"/>
            </w:tabs>
            <w:rPr>
              <w:del w:id="110" w:author="David Conklin" w:date="2020-11-16T11:19:00Z"/>
              <w:rFonts w:eastAsiaTheme="minorEastAsia"/>
              <w:noProof/>
            </w:rPr>
          </w:pPr>
          <w:del w:id="111"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"_Toc56417684"</w:delInstrText>
            </w:r>
            <w:r w:rsidRPr="00811974" w:rsidDel="007209DB">
              <w:rPr>
                <w:rStyle w:val="Hyperlink"/>
                <w:noProof/>
              </w:rPr>
              <w:delInstrText xml:space="preserve"> </w:delInstrText>
            </w:r>
            <w:r w:rsidRPr="00811974" w:rsidDel="007209DB">
              <w:rPr>
                <w:rStyle w:val="Hyperlink"/>
                <w:noProof/>
              </w:rPr>
              <w:fldChar w:fldCharType="separate"/>
            </w:r>
          </w:del>
          <w:ins w:id="112" w:author="David Conklin" w:date="2020-11-16T14:13:00Z">
            <w:r w:rsidR="00E462F4">
              <w:rPr>
                <w:rStyle w:val="Hyperlink"/>
                <w:b/>
                <w:bCs/>
                <w:noProof/>
              </w:rPr>
              <w:t>Error! Hyperlink reference not valid.</w:t>
            </w:r>
          </w:ins>
          <w:del w:id="113" w:author="David Conklin" w:date="2020-11-16T11:19:00Z">
            <w:r w:rsidRPr="00811974" w:rsidDel="007209DB">
              <w:rPr>
                <w:rStyle w:val="Hyperlink"/>
                <w:noProof/>
              </w:rPr>
              <w:delText>Loss (or gain) of wetlands</w:delText>
            </w:r>
            <w:r w:rsidDel="007209DB">
              <w:rPr>
                <w:noProof/>
                <w:webHidden/>
              </w:rPr>
              <w:tab/>
            </w:r>
            <w:r w:rsidDel="007209DB">
              <w:rPr>
                <w:noProof/>
                <w:webHidden/>
              </w:rPr>
              <w:fldChar w:fldCharType="begin"/>
            </w:r>
            <w:r w:rsidDel="007209DB">
              <w:rPr>
                <w:noProof/>
                <w:webHidden/>
              </w:rPr>
              <w:delInstrText xml:space="preserve"> PAGEREF _Toc56417684 \h </w:delInstrText>
            </w:r>
            <w:r w:rsidDel="007209DB">
              <w:rPr>
                <w:noProof/>
                <w:webHidden/>
              </w:rPr>
            </w:r>
            <w:r w:rsidDel="007209DB">
              <w:rPr>
                <w:noProof/>
                <w:webHidden/>
              </w:rPr>
              <w:fldChar w:fldCharType="separate"/>
            </w:r>
            <w:r w:rsidDel="007209DB">
              <w:rPr>
                <w:noProof/>
                <w:webHidden/>
              </w:rPr>
              <w:delText>7</w:delText>
            </w:r>
            <w:r w:rsidDel="007209DB">
              <w:rPr>
                <w:noProof/>
                <w:webHidden/>
              </w:rPr>
              <w:fldChar w:fldCharType="end"/>
            </w:r>
            <w:r w:rsidRPr="00811974" w:rsidDel="007209DB">
              <w:rPr>
                <w:rStyle w:val="Hyperlink"/>
                <w:noProof/>
              </w:rPr>
              <w:fldChar w:fldCharType="end"/>
            </w:r>
          </w:del>
        </w:p>
        <w:p w14:paraId="1FE5F8CD" w14:textId="690D93FD" w:rsidR="007209DB" w:rsidDel="007209DB" w:rsidRDefault="007209DB">
          <w:pPr>
            <w:pStyle w:val="TOC2"/>
            <w:tabs>
              <w:tab w:val="right" w:leader="dot" w:pos="9350"/>
            </w:tabs>
            <w:rPr>
              <w:del w:id="114" w:author="David Conklin" w:date="2020-11-16T11:19:00Z"/>
              <w:rFonts w:eastAsiaTheme="minorEastAsia"/>
              <w:noProof/>
            </w:rPr>
          </w:pPr>
          <w:del w:id="115"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"_Toc56417685"</w:delInstrText>
            </w:r>
            <w:r w:rsidRPr="00811974" w:rsidDel="007209DB">
              <w:rPr>
                <w:rStyle w:val="Hyperlink"/>
                <w:noProof/>
              </w:rPr>
              <w:delInstrText xml:space="preserve"> </w:delInstrText>
            </w:r>
            <w:r w:rsidRPr="00811974" w:rsidDel="007209DB">
              <w:rPr>
                <w:rStyle w:val="Hyperlink"/>
                <w:noProof/>
              </w:rPr>
              <w:fldChar w:fldCharType="separate"/>
            </w:r>
          </w:del>
          <w:ins w:id="116" w:author="David Conklin" w:date="2020-11-16T14:13:00Z">
            <w:r w:rsidR="00E462F4">
              <w:rPr>
                <w:rStyle w:val="Hyperlink"/>
                <w:b/>
                <w:bCs/>
                <w:noProof/>
              </w:rPr>
              <w:t>Error! Hyperlink reference not valid.</w:t>
            </w:r>
          </w:ins>
          <w:del w:id="117" w:author="David Conklin" w:date="2020-11-16T11:19:00Z">
            <w:r w:rsidRPr="00811974" w:rsidDel="007209DB">
              <w:rPr>
                <w:rStyle w:val="Hyperlink"/>
                <w:noProof/>
              </w:rPr>
              <w:delText>Reality check</w:delText>
            </w:r>
            <w:r w:rsidDel="007209DB">
              <w:rPr>
                <w:noProof/>
                <w:webHidden/>
              </w:rPr>
              <w:tab/>
            </w:r>
            <w:r w:rsidDel="007209DB">
              <w:rPr>
                <w:noProof/>
                <w:webHidden/>
              </w:rPr>
              <w:fldChar w:fldCharType="begin"/>
            </w:r>
            <w:r w:rsidDel="007209DB">
              <w:rPr>
                <w:noProof/>
                <w:webHidden/>
              </w:rPr>
              <w:delInstrText xml:space="preserve"> PAGEREF _Toc56417685 \h </w:delInstrText>
            </w:r>
            <w:r w:rsidDel="007209DB">
              <w:rPr>
                <w:noProof/>
                <w:webHidden/>
              </w:rPr>
            </w:r>
            <w:r w:rsidDel="007209DB">
              <w:rPr>
                <w:noProof/>
                <w:webHidden/>
              </w:rPr>
              <w:fldChar w:fldCharType="separate"/>
            </w:r>
            <w:r w:rsidDel="007209DB">
              <w:rPr>
                <w:noProof/>
                <w:webHidden/>
              </w:rPr>
              <w:delText>7</w:delText>
            </w:r>
            <w:r w:rsidDel="007209DB">
              <w:rPr>
                <w:noProof/>
                <w:webHidden/>
              </w:rPr>
              <w:fldChar w:fldCharType="end"/>
            </w:r>
            <w:r w:rsidRPr="00811974" w:rsidDel="007209DB">
              <w:rPr>
                <w:rStyle w:val="Hyperlink"/>
                <w:noProof/>
              </w:rPr>
              <w:fldChar w:fldCharType="end"/>
            </w:r>
          </w:del>
        </w:p>
        <w:p w14:paraId="5486A42B" w14:textId="394219CB" w:rsidR="007209DB" w:rsidDel="007209DB" w:rsidRDefault="007209DB">
          <w:pPr>
            <w:pStyle w:val="TOC2"/>
            <w:tabs>
              <w:tab w:val="right" w:leader="dot" w:pos="9350"/>
            </w:tabs>
            <w:rPr>
              <w:del w:id="118" w:author="David Conklin" w:date="2020-11-16T11:19:00Z"/>
              <w:rFonts w:eastAsiaTheme="minorEastAsia"/>
              <w:noProof/>
            </w:rPr>
          </w:pPr>
          <w:del w:id="119"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"_Toc56417686"</w:delInstrText>
            </w:r>
            <w:r w:rsidRPr="00811974" w:rsidDel="007209DB">
              <w:rPr>
                <w:rStyle w:val="Hyperlink"/>
                <w:noProof/>
              </w:rPr>
              <w:delInstrText xml:space="preserve"> </w:delInstrText>
            </w:r>
            <w:r w:rsidRPr="00811974" w:rsidDel="007209DB">
              <w:rPr>
                <w:rStyle w:val="Hyperlink"/>
                <w:noProof/>
              </w:rPr>
              <w:fldChar w:fldCharType="separate"/>
            </w:r>
          </w:del>
          <w:ins w:id="120" w:author="David Conklin" w:date="2020-11-16T14:13:00Z">
            <w:r w:rsidR="00E462F4">
              <w:rPr>
                <w:rStyle w:val="Hyperlink"/>
                <w:b/>
                <w:bCs/>
                <w:noProof/>
              </w:rPr>
              <w:t>Error! Hyperlink reference not valid.</w:t>
            </w:r>
          </w:ins>
          <w:del w:id="121" w:author="David Conklin" w:date="2020-11-16T11:19:00Z">
            <w:r w:rsidRPr="00811974" w:rsidDel="007209DB">
              <w:rPr>
                <w:rStyle w:val="Hyperlink"/>
                <w:noProof/>
              </w:rPr>
              <w:delText>High Cascades Springs</w:delText>
            </w:r>
            <w:r w:rsidDel="007209DB">
              <w:rPr>
                <w:noProof/>
                <w:webHidden/>
              </w:rPr>
              <w:tab/>
            </w:r>
            <w:r w:rsidDel="007209DB">
              <w:rPr>
                <w:noProof/>
                <w:webHidden/>
              </w:rPr>
              <w:fldChar w:fldCharType="begin"/>
            </w:r>
            <w:r w:rsidDel="007209DB">
              <w:rPr>
                <w:noProof/>
                <w:webHidden/>
              </w:rPr>
              <w:delInstrText xml:space="preserve"> PAGEREF _Toc56417686 \h </w:delInstrText>
            </w:r>
            <w:r w:rsidDel="007209DB">
              <w:rPr>
                <w:noProof/>
                <w:webHidden/>
              </w:rPr>
            </w:r>
            <w:r w:rsidDel="007209DB">
              <w:rPr>
                <w:noProof/>
                <w:webHidden/>
              </w:rPr>
              <w:fldChar w:fldCharType="separate"/>
            </w:r>
            <w:r w:rsidDel="007209DB">
              <w:rPr>
                <w:noProof/>
                <w:webHidden/>
              </w:rPr>
              <w:delText>10</w:delText>
            </w:r>
            <w:r w:rsidDel="007209DB">
              <w:rPr>
                <w:noProof/>
                <w:webHidden/>
              </w:rPr>
              <w:fldChar w:fldCharType="end"/>
            </w:r>
            <w:r w:rsidRPr="00811974" w:rsidDel="007209DB">
              <w:rPr>
                <w:rStyle w:val="Hyperlink"/>
                <w:noProof/>
              </w:rPr>
              <w:fldChar w:fldCharType="end"/>
            </w:r>
          </w:del>
        </w:p>
        <w:p w14:paraId="4C54DB57" w14:textId="4F3D351C" w:rsidR="007209DB" w:rsidDel="007209DB" w:rsidRDefault="007209DB">
          <w:pPr>
            <w:pStyle w:val="TOC2"/>
            <w:tabs>
              <w:tab w:val="right" w:leader="dot" w:pos="9350"/>
            </w:tabs>
            <w:rPr>
              <w:del w:id="122" w:author="David Conklin" w:date="2020-11-16T11:19:00Z"/>
              <w:rFonts w:eastAsiaTheme="minorEastAsia"/>
              <w:noProof/>
            </w:rPr>
          </w:pPr>
          <w:del w:id="123"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"_Toc56417687"</w:delInstrText>
            </w:r>
            <w:r w:rsidRPr="00811974" w:rsidDel="007209DB">
              <w:rPr>
                <w:rStyle w:val="Hyperlink"/>
                <w:noProof/>
              </w:rPr>
              <w:delInstrText xml:space="preserve"> </w:delInstrText>
            </w:r>
            <w:r w:rsidRPr="00811974" w:rsidDel="007209DB">
              <w:rPr>
                <w:rStyle w:val="Hyperlink"/>
                <w:noProof/>
              </w:rPr>
              <w:fldChar w:fldCharType="separate"/>
            </w:r>
          </w:del>
          <w:ins w:id="124" w:author="David Conklin" w:date="2020-11-16T14:13:00Z">
            <w:r w:rsidR="00E462F4">
              <w:rPr>
                <w:rStyle w:val="Hyperlink"/>
                <w:b/>
                <w:bCs/>
                <w:noProof/>
              </w:rPr>
              <w:t>Error! Hyperlink reference not valid.</w:t>
            </w:r>
          </w:ins>
          <w:del w:id="125" w:author="David Conklin" w:date="2020-11-16T11:19:00Z">
            <w:r w:rsidRPr="00811974" w:rsidDel="007209DB">
              <w:rPr>
                <w:rStyle w:val="Hyperlink"/>
                <w:noProof/>
              </w:rPr>
              <w:delText>Calibration and simulation skill</w:delText>
            </w:r>
            <w:r w:rsidDel="007209DB">
              <w:rPr>
                <w:noProof/>
                <w:webHidden/>
              </w:rPr>
              <w:tab/>
            </w:r>
            <w:r w:rsidDel="007209DB">
              <w:rPr>
                <w:noProof/>
                <w:webHidden/>
              </w:rPr>
              <w:fldChar w:fldCharType="begin"/>
            </w:r>
            <w:r w:rsidDel="007209DB">
              <w:rPr>
                <w:noProof/>
                <w:webHidden/>
              </w:rPr>
              <w:delInstrText xml:space="preserve"> PAGEREF _Toc56417687 \h </w:delInstrText>
            </w:r>
            <w:r w:rsidDel="007209DB">
              <w:rPr>
                <w:noProof/>
                <w:webHidden/>
              </w:rPr>
            </w:r>
            <w:r w:rsidDel="007209DB">
              <w:rPr>
                <w:noProof/>
                <w:webHidden/>
              </w:rPr>
              <w:fldChar w:fldCharType="separate"/>
            </w:r>
            <w:r w:rsidDel="007209DB">
              <w:rPr>
                <w:noProof/>
                <w:webHidden/>
              </w:rPr>
              <w:delText>11</w:delText>
            </w:r>
            <w:r w:rsidDel="007209DB">
              <w:rPr>
                <w:noProof/>
                <w:webHidden/>
              </w:rPr>
              <w:fldChar w:fldCharType="end"/>
            </w:r>
            <w:r w:rsidRPr="00811974" w:rsidDel="007209DB">
              <w:rPr>
                <w:rStyle w:val="Hyperlink"/>
                <w:noProof/>
              </w:rPr>
              <w:fldChar w:fldCharType="end"/>
            </w:r>
          </w:del>
        </w:p>
        <w:p w14:paraId="6E6F6AA6" w14:textId="6CE81EB9" w:rsidR="007209DB" w:rsidDel="007209DB" w:rsidRDefault="007209DB">
          <w:pPr>
            <w:pStyle w:val="TOC2"/>
            <w:tabs>
              <w:tab w:val="right" w:leader="dot" w:pos="9350"/>
            </w:tabs>
            <w:rPr>
              <w:del w:id="126" w:author="David Conklin" w:date="2020-11-16T11:19:00Z"/>
              <w:rFonts w:eastAsiaTheme="minorEastAsia"/>
              <w:noProof/>
            </w:rPr>
          </w:pPr>
          <w:del w:id="127"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"_Toc56417688"</w:delInstrText>
            </w:r>
            <w:r w:rsidRPr="00811974" w:rsidDel="007209DB">
              <w:rPr>
                <w:rStyle w:val="Hyperlink"/>
                <w:noProof/>
              </w:rPr>
              <w:delInstrText xml:space="preserve"> </w:delInstrText>
            </w:r>
            <w:r w:rsidRPr="00811974" w:rsidDel="007209DB">
              <w:rPr>
                <w:rStyle w:val="Hyperlink"/>
                <w:noProof/>
              </w:rPr>
              <w:fldChar w:fldCharType="separate"/>
            </w:r>
          </w:del>
          <w:ins w:id="128" w:author="David Conklin" w:date="2020-11-16T14:13:00Z">
            <w:r w:rsidR="00E462F4">
              <w:rPr>
                <w:rStyle w:val="Hyperlink"/>
                <w:b/>
                <w:bCs/>
                <w:noProof/>
              </w:rPr>
              <w:t>Error! Hyperlink reference not valid.</w:t>
            </w:r>
          </w:ins>
          <w:del w:id="129" w:author="David Conklin" w:date="2020-11-16T11:19:00Z">
            <w:r w:rsidRPr="00811974" w:rsidDel="007209DB">
              <w:rPr>
                <w:rStyle w:val="Hyperlink"/>
                <w:noProof/>
              </w:rPr>
              <w:delText>Analysis of calibration and skill</w:delText>
            </w:r>
            <w:r w:rsidDel="007209DB">
              <w:rPr>
                <w:noProof/>
                <w:webHidden/>
              </w:rPr>
              <w:tab/>
            </w:r>
            <w:r w:rsidDel="007209DB">
              <w:rPr>
                <w:noProof/>
                <w:webHidden/>
              </w:rPr>
              <w:fldChar w:fldCharType="begin"/>
            </w:r>
            <w:r w:rsidDel="007209DB">
              <w:rPr>
                <w:noProof/>
                <w:webHidden/>
              </w:rPr>
              <w:delInstrText xml:space="preserve"> PAGEREF _Toc56417688 \h </w:delInstrText>
            </w:r>
            <w:r w:rsidDel="007209DB">
              <w:rPr>
                <w:noProof/>
                <w:webHidden/>
              </w:rPr>
            </w:r>
            <w:r w:rsidDel="007209DB">
              <w:rPr>
                <w:noProof/>
                <w:webHidden/>
              </w:rPr>
              <w:fldChar w:fldCharType="separate"/>
            </w:r>
            <w:r w:rsidDel="007209DB">
              <w:rPr>
                <w:noProof/>
                <w:webHidden/>
              </w:rPr>
              <w:delText>14</w:delText>
            </w:r>
            <w:r w:rsidDel="007209DB">
              <w:rPr>
                <w:noProof/>
                <w:webHidden/>
              </w:rPr>
              <w:fldChar w:fldCharType="end"/>
            </w:r>
            <w:r w:rsidRPr="00811974" w:rsidDel="007209DB">
              <w:rPr>
                <w:rStyle w:val="Hyperlink"/>
                <w:noProof/>
              </w:rPr>
              <w:fldChar w:fldCharType="end"/>
            </w:r>
          </w:del>
        </w:p>
        <w:p w14:paraId="435B5E89" w14:textId="423A0524" w:rsidR="007209DB" w:rsidDel="007209DB" w:rsidRDefault="007209DB">
          <w:pPr>
            <w:pStyle w:val="TOC2"/>
            <w:tabs>
              <w:tab w:val="right" w:leader="dot" w:pos="9350"/>
            </w:tabs>
            <w:rPr>
              <w:del w:id="130" w:author="David Conklin" w:date="2020-11-16T11:19:00Z"/>
              <w:rFonts w:eastAsiaTheme="minorEastAsia"/>
              <w:noProof/>
            </w:rPr>
          </w:pPr>
          <w:del w:id="131"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"_Toc56417689"</w:delInstrText>
            </w:r>
            <w:r w:rsidRPr="00811974" w:rsidDel="007209DB">
              <w:rPr>
                <w:rStyle w:val="Hyperlink"/>
                <w:noProof/>
              </w:rPr>
              <w:delInstrText xml:space="preserve"> </w:delInstrText>
            </w:r>
            <w:r w:rsidRPr="00811974" w:rsidDel="007209DB">
              <w:rPr>
                <w:rStyle w:val="Hyperlink"/>
                <w:noProof/>
              </w:rPr>
              <w:fldChar w:fldCharType="separate"/>
            </w:r>
          </w:del>
          <w:ins w:id="132" w:author="David Conklin" w:date="2020-11-16T14:13:00Z">
            <w:r w:rsidR="00E462F4">
              <w:rPr>
                <w:rStyle w:val="Hyperlink"/>
                <w:b/>
                <w:bCs/>
                <w:noProof/>
              </w:rPr>
              <w:t>Error! Hyperlink reference not valid.</w:t>
            </w:r>
          </w:ins>
          <w:del w:id="133" w:author="David Conklin" w:date="2020-11-16T11:19:00Z">
            <w:r w:rsidRPr="00811974" w:rsidDel="007209DB">
              <w:rPr>
                <w:rStyle w:val="Hyperlink"/>
                <w:noProof/>
              </w:rPr>
              <w:delText>Simulated McKenzie basin water budget</w:delText>
            </w:r>
            <w:r w:rsidDel="007209DB">
              <w:rPr>
                <w:noProof/>
                <w:webHidden/>
              </w:rPr>
              <w:tab/>
            </w:r>
            <w:r w:rsidDel="007209DB">
              <w:rPr>
                <w:noProof/>
                <w:webHidden/>
              </w:rPr>
              <w:fldChar w:fldCharType="begin"/>
            </w:r>
            <w:r w:rsidDel="007209DB">
              <w:rPr>
                <w:noProof/>
                <w:webHidden/>
              </w:rPr>
              <w:delInstrText xml:space="preserve"> PAGEREF _Toc56417689 \h </w:delInstrText>
            </w:r>
            <w:r w:rsidDel="007209DB">
              <w:rPr>
                <w:noProof/>
                <w:webHidden/>
              </w:rPr>
            </w:r>
            <w:r w:rsidDel="007209DB">
              <w:rPr>
                <w:noProof/>
                <w:webHidden/>
              </w:rPr>
              <w:fldChar w:fldCharType="separate"/>
            </w:r>
            <w:r w:rsidDel="007209DB">
              <w:rPr>
                <w:noProof/>
                <w:webHidden/>
              </w:rPr>
              <w:delText>15</w:delText>
            </w:r>
            <w:r w:rsidDel="007209DB">
              <w:rPr>
                <w:noProof/>
                <w:webHidden/>
              </w:rPr>
              <w:fldChar w:fldCharType="end"/>
            </w:r>
            <w:r w:rsidRPr="00811974" w:rsidDel="007209DB">
              <w:rPr>
                <w:rStyle w:val="Hyperlink"/>
                <w:noProof/>
              </w:rPr>
              <w:fldChar w:fldCharType="end"/>
            </w:r>
          </w:del>
        </w:p>
        <w:p w14:paraId="23468DE8" w14:textId="33C838A0" w:rsidR="007209DB" w:rsidDel="007209DB" w:rsidRDefault="007209DB">
          <w:pPr>
            <w:pStyle w:val="TOC2"/>
            <w:tabs>
              <w:tab w:val="right" w:leader="dot" w:pos="9350"/>
            </w:tabs>
            <w:rPr>
              <w:del w:id="134" w:author="David Conklin" w:date="2020-11-16T11:19:00Z"/>
              <w:rFonts w:eastAsiaTheme="minorEastAsia"/>
              <w:noProof/>
            </w:rPr>
          </w:pPr>
          <w:del w:id="135"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"_Toc56417690"</w:delInstrText>
            </w:r>
            <w:r w:rsidRPr="00811974" w:rsidDel="007209DB">
              <w:rPr>
                <w:rStyle w:val="Hyperlink"/>
                <w:noProof/>
              </w:rPr>
              <w:delInstrText xml:space="preserve"> </w:delInstrText>
            </w:r>
            <w:r w:rsidRPr="00811974" w:rsidDel="007209DB">
              <w:rPr>
                <w:rStyle w:val="Hyperlink"/>
                <w:noProof/>
              </w:rPr>
              <w:fldChar w:fldCharType="separate"/>
            </w:r>
          </w:del>
          <w:ins w:id="136" w:author="David Conklin" w:date="2020-11-16T14:13:00Z">
            <w:r w:rsidR="00E462F4">
              <w:rPr>
                <w:rStyle w:val="Hyperlink"/>
                <w:b/>
                <w:bCs/>
                <w:noProof/>
              </w:rPr>
              <w:t>Error! Hyperlink reference not valid.</w:t>
            </w:r>
          </w:ins>
          <w:del w:id="137" w:author="David Conklin" w:date="2020-11-16T11:19:00Z">
            <w:r w:rsidRPr="00811974" w:rsidDel="007209DB">
              <w:rPr>
                <w:rStyle w:val="Hyperlink"/>
                <w:noProof/>
              </w:rPr>
              <w:delText>Clackamas wetlands v. McKenzie wetlands</w:delText>
            </w:r>
            <w:r w:rsidDel="007209DB">
              <w:rPr>
                <w:noProof/>
                <w:webHidden/>
              </w:rPr>
              <w:tab/>
            </w:r>
            <w:r w:rsidDel="007209DB">
              <w:rPr>
                <w:noProof/>
                <w:webHidden/>
              </w:rPr>
              <w:fldChar w:fldCharType="begin"/>
            </w:r>
            <w:r w:rsidDel="007209DB">
              <w:rPr>
                <w:noProof/>
                <w:webHidden/>
              </w:rPr>
              <w:delInstrText xml:space="preserve"> PAGEREF _Toc56417690 \h </w:delInstrText>
            </w:r>
            <w:r w:rsidDel="007209DB">
              <w:rPr>
                <w:noProof/>
                <w:webHidden/>
              </w:rPr>
            </w:r>
            <w:r w:rsidDel="007209DB">
              <w:rPr>
                <w:noProof/>
                <w:webHidden/>
              </w:rPr>
              <w:fldChar w:fldCharType="separate"/>
            </w:r>
            <w:r w:rsidDel="007209DB">
              <w:rPr>
                <w:noProof/>
                <w:webHidden/>
              </w:rPr>
              <w:delText>18</w:delText>
            </w:r>
            <w:r w:rsidDel="007209DB">
              <w:rPr>
                <w:noProof/>
                <w:webHidden/>
              </w:rPr>
              <w:fldChar w:fldCharType="end"/>
            </w:r>
            <w:r w:rsidRPr="00811974" w:rsidDel="007209DB">
              <w:rPr>
                <w:rStyle w:val="Hyperlink"/>
                <w:noProof/>
              </w:rPr>
              <w:fldChar w:fldCharType="end"/>
            </w:r>
          </w:del>
        </w:p>
        <w:p w14:paraId="64BEB27A" w14:textId="2EE0E661" w:rsidR="007209DB" w:rsidDel="007209DB" w:rsidRDefault="007209DB">
          <w:pPr>
            <w:pStyle w:val="TOC1"/>
            <w:tabs>
              <w:tab w:val="right" w:leader="dot" w:pos="9350"/>
            </w:tabs>
            <w:rPr>
              <w:del w:id="138" w:author="David Conklin" w:date="2020-11-16T11:19:00Z"/>
              <w:rFonts w:eastAsiaTheme="minorEastAsia"/>
              <w:noProof/>
            </w:rPr>
          </w:pPr>
          <w:del w:id="139" w:author="David Conklin" w:date="2020-11-16T11:19:00Z">
            <w:r w:rsidRPr="00811974" w:rsidDel="007209DB">
              <w:rPr>
                <w:rStyle w:val="Hyperlink"/>
                <w:noProof/>
              </w:rPr>
              <w:fldChar w:fldCharType="begin"/>
            </w:r>
            <w:r w:rsidRPr="00811974" w:rsidDel="007209DB">
              <w:rPr>
                <w:rStyle w:val="Hyperlink"/>
                <w:noProof/>
              </w:rPr>
              <w:delInstrText xml:space="preserve"> </w:delInstrText>
            </w:r>
            <w:r w:rsidDel="007209DB">
              <w:rPr>
                <w:noProof/>
              </w:rPr>
              <w:delInstrText>HYPERLINK \l "_Toc56417691"</w:delInstrText>
            </w:r>
            <w:r w:rsidRPr="00811974" w:rsidDel="007209DB">
              <w:rPr>
                <w:rStyle w:val="Hyperlink"/>
                <w:noProof/>
              </w:rPr>
              <w:delInstrText xml:space="preserve"> </w:delInstrText>
            </w:r>
            <w:r w:rsidRPr="00811974" w:rsidDel="007209DB">
              <w:rPr>
                <w:rStyle w:val="Hyperlink"/>
                <w:noProof/>
              </w:rPr>
              <w:fldChar w:fldCharType="separate"/>
            </w:r>
          </w:del>
          <w:ins w:id="140" w:author="David Conklin" w:date="2020-11-16T14:13:00Z">
            <w:r w:rsidR="00E462F4">
              <w:rPr>
                <w:rStyle w:val="Hyperlink"/>
                <w:b/>
                <w:bCs/>
                <w:noProof/>
              </w:rPr>
              <w:t>Error! Hyperlink reference not valid.</w:t>
            </w:r>
          </w:ins>
          <w:del w:id="141" w:author="David Conklin" w:date="2020-11-16T11:19:00Z">
            <w:r w:rsidRPr="00811974" w:rsidDel="007209DB">
              <w:rPr>
                <w:rStyle w:val="Hyperlink"/>
                <w:noProof/>
              </w:rPr>
              <w:delText>References</w:delText>
            </w:r>
            <w:r w:rsidDel="007209DB">
              <w:rPr>
                <w:noProof/>
                <w:webHidden/>
              </w:rPr>
              <w:tab/>
            </w:r>
            <w:r w:rsidDel="007209DB">
              <w:rPr>
                <w:noProof/>
                <w:webHidden/>
              </w:rPr>
              <w:fldChar w:fldCharType="begin"/>
            </w:r>
            <w:r w:rsidDel="007209DB">
              <w:rPr>
                <w:noProof/>
                <w:webHidden/>
              </w:rPr>
              <w:delInstrText xml:space="preserve"> PAGEREF _Toc56417691 \h </w:delInstrText>
            </w:r>
            <w:r w:rsidDel="007209DB">
              <w:rPr>
                <w:noProof/>
                <w:webHidden/>
              </w:rPr>
            </w:r>
            <w:r w:rsidDel="007209DB">
              <w:rPr>
                <w:noProof/>
                <w:webHidden/>
              </w:rPr>
              <w:fldChar w:fldCharType="separate"/>
            </w:r>
            <w:r w:rsidDel="007209DB">
              <w:rPr>
                <w:noProof/>
                <w:webHidden/>
              </w:rPr>
              <w:delText>19</w:delText>
            </w:r>
            <w:r w:rsidDel="007209DB">
              <w:rPr>
                <w:noProof/>
                <w:webHidden/>
              </w:rPr>
              <w:fldChar w:fldCharType="end"/>
            </w:r>
            <w:r w:rsidRPr="00811974" w:rsidDel="007209DB">
              <w:rPr>
                <w:rStyle w:val="Hyperlink"/>
                <w:noProof/>
              </w:rPr>
              <w:fldChar w:fldCharType="end"/>
            </w:r>
          </w:del>
        </w:p>
        <w:p w14:paraId="0A2F3A3F" w14:textId="35039CD7" w:rsidR="007209DB" w:rsidRDefault="007209DB">
          <w:pPr>
            <w:rPr>
              <w:ins w:id="142" w:author="David Conklin" w:date="2020-11-16T11:14:00Z"/>
            </w:rPr>
          </w:pPr>
          <w:ins w:id="143" w:author="David Conklin" w:date="2020-11-16T11:14:00Z">
            <w:r>
              <w:rPr>
                <w:b/>
                <w:bCs/>
                <w:noProof/>
              </w:rPr>
              <w:fldChar w:fldCharType="end"/>
            </w:r>
          </w:ins>
        </w:p>
        <w:customXmlInsRangeStart w:id="144" w:author="David Conklin" w:date="2020-11-16T11:14:00Z"/>
      </w:sdtContent>
    </w:sdt>
    <w:customXmlInsRangeEnd w:id="144"/>
    <w:p w14:paraId="4CEDF8FA" w14:textId="6075759F" w:rsidR="00802ADC" w:rsidRDefault="00802ADC" w:rsidP="00220D62"/>
    <w:p w14:paraId="2B4405EF" w14:textId="6BA47105" w:rsidR="00220D62" w:rsidRDefault="00220D62" w:rsidP="00220D62"/>
    <w:p w14:paraId="1E90CCCC" w14:textId="10DDDF87" w:rsidR="00220D62" w:rsidRDefault="00220D62" w:rsidP="00220D62">
      <w:pPr>
        <w:pStyle w:val="Heading1"/>
      </w:pPr>
      <w:bookmarkStart w:id="145" w:name="_Toc56428403"/>
      <w:r>
        <w:t>Context</w:t>
      </w:r>
      <w:bookmarkEnd w:id="145"/>
    </w:p>
    <w:p w14:paraId="2AD4F45E" w14:textId="12BE131F" w:rsidR="00220D62" w:rsidRDefault="00220D62" w:rsidP="0054459B">
      <w:pPr>
        <w:ind w:firstLine="720"/>
      </w:pPr>
      <w:r>
        <w:t xml:space="preserve">This document is </w:t>
      </w:r>
      <w:ins w:id="146" w:author="David Conklin" w:date="2020-11-16T09:43:00Z">
        <w:r w:rsidR="008A4F2E">
          <w:t>the secon</w:t>
        </w:r>
      </w:ins>
      <w:ins w:id="147" w:author="David Conklin" w:date="2020-11-16T09:44:00Z">
        <w:r w:rsidR="008A4F2E">
          <w:t>d of two specifications which are</w:t>
        </w:r>
      </w:ins>
      <w:del w:id="148" w:author="David Conklin" w:date="2020-11-16T09:44:00Z">
        <w:r w:rsidDel="008A4F2E">
          <w:delText>a</w:delText>
        </w:r>
      </w:del>
      <w:r>
        <w:t xml:space="preserve"> deliverable</w:t>
      </w:r>
      <w:ins w:id="149" w:author="David Conklin" w:date="2020-11-16T09:44:00Z">
        <w:r w:rsidR="008A4F2E">
          <w:t>s</w:t>
        </w:r>
      </w:ins>
      <w:r>
        <w:t xml:space="preserve"> for the McKenzie wetlands research project.  </w:t>
      </w:r>
      <w:del w:id="150" w:author="David Conklin" w:date="2020-11-16T09:44:00Z">
        <w:r w:rsidDel="008A4F2E">
          <w:delText>The project itself is funded by the U.S. Environmental Protection Agency through a grant to the Lane Council of Governments (LCOG) in Eugene, Oregon.  LCOG contracted some of the work to Land Craft</w:delText>
        </w:r>
        <w:r w:rsidR="00420273" w:rsidDel="008A4F2E">
          <w:delText xml:space="preserve"> Design and Consultation</w:delText>
        </w:r>
        <w:r w:rsidDel="008A4F2E">
          <w:delText xml:space="preserve"> LLC.  This document is a product of Oregon Freshwater Simulations, a subcontractor to Land Craft.</w:delText>
        </w:r>
      </w:del>
      <w:ins w:id="151" w:author="David Conklin" w:date="2020-11-16T09:44:00Z">
        <w:r w:rsidR="008A4F2E">
          <w:t>Please refer to the first</w:t>
        </w:r>
      </w:ins>
      <w:ins w:id="152" w:author="David Conklin" w:date="2020-11-16T09:45:00Z">
        <w:r w:rsidR="008A4F2E">
          <w:t xml:space="preserve"> one</w:t>
        </w:r>
      </w:ins>
      <w:ins w:id="153" w:author="David Conklin" w:date="2020-11-16T09:44:00Z">
        <w:r w:rsidR="008A4F2E">
          <w:t>, “</w:t>
        </w:r>
      </w:ins>
      <w:ins w:id="154" w:author="David Conklin" w:date="2020-11-16T09:45:00Z">
        <w:r w:rsidR="008A4F2E">
          <w:t xml:space="preserve">Specification for Thermal Loading Estimator”, dated 11/12/20, for context </w:t>
        </w:r>
      </w:ins>
      <w:ins w:id="155" w:author="David Conklin" w:date="2020-11-16T09:46:00Z">
        <w:r w:rsidR="008A4F2E">
          <w:t>information.</w:t>
        </w:r>
      </w:ins>
    </w:p>
    <w:p w14:paraId="5849952A" w14:textId="7802EA50" w:rsidR="00220D62" w:rsidRDefault="00220D62" w:rsidP="0054459B">
      <w:pPr>
        <w:spacing w:after="0"/>
        <w:ind w:firstLine="720"/>
      </w:pPr>
      <w:r>
        <w:t xml:space="preserve">This document is called for in </w:t>
      </w:r>
      <w:ins w:id="156" w:author="David Conklin" w:date="2020-11-16T09:33:00Z">
        <w:r w:rsidR="00292B10">
          <w:t xml:space="preserve">Agreement Amendment 1 </w:t>
        </w:r>
      </w:ins>
      <w:ins w:id="157" w:author="David Conklin" w:date="2020-11-16T09:34:00Z">
        <w:r w:rsidR="00292B10">
          <w:t xml:space="preserve">to </w:t>
        </w:r>
      </w:ins>
      <w:del w:id="158" w:author="David Conklin" w:date="2020-11-16T09:33:00Z">
        <w:r w:rsidDel="00292B10">
          <w:delText xml:space="preserve">the “Scope of Work &amp; Schedule” appendix to </w:delText>
        </w:r>
      </w:del>
      <w:r>
        <w:t xml:space="preserve">the contract between Oregon Freshwater and Land Craft.  The requirement is </w:t>
      </w:r>
      <w:del w:id="159" w:author="David Conklin" w:date="2020-11-16T09:42:00Z">
        <w:r w:rsidDel="008A4F2E">
          <w:delText>Deliverable (1) in Task 1:</w:delText>
        </w:r>
      </w:del>
    </w:p>
    <w:p w14:paraId="45FFD59B" w14:textId="5EF61F93" w:rsidR="00220D62" w:rsidRPr="00AF3C02" w:rsidDel="008A4F2E" w:rsidRDefault="00220D62" w:rsidP="00AF3C02">
      <w:pPr>
        <w:spacing w:after="0"/>
        <w:rPr>
          <w:del w:id="160" w:author="David Conklin" w:date="2020-11-16T09:41:00Z"/>
          <w:rFonts w:ascii="Times New Roman" w:hAnsi="Times New Roman" w:cs="Times New Roman"/>
          <w:sz w:val="20"/>
          <w:szCs w:val="20"/>
        </w:rPr>
      </w:pPr>
      <w:del w:id="161" w:author="David Conklin" w:date="2020-11-16T09:41:00Z">
        <w:r w:rsidRPr="00AF3C02" w:rsidDel="008A4F2E">
          <w:rPr>
            <w:rFonts w:ascii="Times New Roman" w:hAnsi="Times New Roman" w:cs="Times New Roman"/>
            <w:sz w:val="20"/>
            <w:szCs w:val="20"/>
          </w:rPr>
          <w:delText>“This deliverable consists of model specifications, including input dataset specification</w:delText>
        </w:r>
        <w:r w:rsidR="00420273" w:rsidDel="008A4F2E">
          <w:rPr>
            <w:rFonts w:ascii="Times New Roman" w:hAnsi="Times New Roman" w:cs="Times New Roman"/>
            <w:sz w:val="20"/>
            <w:szCs w:val="20"/>
          </w:rPr>
          <w:delText>s</w:delText>
        </w:r>
        <w:r w:rsidRPr="00AF3C02" w:rsidDel="008A4F2E">
          <w:rPr>
            <w:rFonts w:ascii="Times New Roman" w:hAnsi="Times New Roman" w:cs="Times New Roman"/>
            <w:sz w:val="20"/>
            <w:szCs w:val="20"/>
          </w:rPr>
          <w:delText>, output data, and any necessary data configuration</w:delText>
        </w:r>
        <w:r w:rsidR="00AF3C02" w:rsidRPr="00AF3C02" w:rsidDel="008A4F2E">
          <w:rPr>
            <w:rFonts w:ascii="Times New Roman" w:hAnsi="Times New Roman" w:cs="Times New Roman"/>
            <w:sz w:val="20"/>
            <w:szCs w:val="20"/>
          </w:rPr>
          <w:delText>, for two module components to incorporate into the CW3M Modeling Framework:</w:delText>
        </w:r>
      </w:del>
    </w:p>
    <w:p w14:paraId="5F39B7C7" w14:textId="0CE6C68E" w:rsidR="00AF3C02" w:rsidRPr="00AF3C02" w:rsidDel="008A4F2E" w:rsidRDefault="00AF3C02" w:rsidP="00AF3C02">
      <w:pPr>
        <w:pStyle w:val="ListParagraph"/>
        <w:numPr>
          <w:ilvl w:val="0"/>
          <w:numId w:val="1"/>
        </w:numPr>
        <w:spacing w:after="0"/>
        <w:rPr>
          <w:del w:id="162" w:author="David Conklin" w:date="2020-11-16T09:41:00Z"/>
          <w:rFonts w:ascii="Times New Roman" w:hAnsi="Times New Roman" w:cs="Times New Roman"/>
          <w:sz w:val="20"/>
          <w:szCs w:val="20"/>
        </w:rPr>
      </w:pPr>
      <w:del w:id="163" w:author="David Conklin" w:date="2020-11-16T09:41:00Z">
        <w:r w:rsidRPr="00AF3C02" w:rsidDel="008A4F2E">
          <w:rPr>
            <w:rFonts w:ascii="Times New Roman" w:hAnsi="Times New Roman" w:cs="Times New Roman"/>
            <w:sz w:val="20"/>
            <w:szCs w:val="20"/>
          </w:rPr>
          <w:delText>A thermal loading estimator for waterbodies and wetlands. Model performance specification is to match Oregon DEQ HeatSource/Shade-a-lator model output for identical data inputs describing a lower reach of the McKenzie River.</w:delText>
        </w:r>
      </w:del>
    </w:p>
    <w:p w14:paraId="4DB17D10" w14:textId="3F53421A" w:rsidR="00292B10" w:rsidRDefault="00AF3C02">
      <w:pPr>
        <w:pStyle w:val="ListParagraph"/>
        <w:rPr>
          <w:ins w:id="164" w:author="David Conklin" w:date="2020-11-16T09:32:00Z"/>
          <w:rFonts w:ascii="Times New Roman" w:hAnsi="Times New Roman" w:cs="Times New Roman"/>
          <w:sz w:val="20"/>
          <w:szCs w:val="20"/>
        </w:rPr>
      </w:pPr>
      <w:del w:id="165" w:author="David Conklin" w:date="2020-11-16T09:41:00Z">
        <w:r w:rsidRPr="00AF3C02" w:rsidDel="008A4F2E">
          <w:rPr>
            <w:rFonts w:ascii="Times New Roman" w:hAnsi="Times New Roman" w:cs="Times New Roman"/>
            <w:sz w:val="20"/>
            <w:szCs w:val="20"/>
          </w:rPr>
          <w:delText>...”</w:delText>
        </w:r>
      </w:del>
    </w:p>
    <w:p w14:paraId="3B717845" w14:textId="050975E4" w:rsidR="00292B10" w:rsidRPr="008A4F2E" w:rsidRDefault="008A4F2E">
      <w:pPr>
        <w:pStyle w:val="ListParagraph"/>
        <w:rPr>
          <w:ins w:id="166" w:author="David Conklin" w:date="2020-11-16T09:36:00Z"/>
          <w:rFonts w:ascii="Times New Roman" w:hAnsi="Times New Roman" w:cs="Times New Roman"/>
          <w:b/>
          <w:bCs/>
          <w:color w:val="000000"/>
          <w:sz w:val="20"/>
          <w:szCs w:val="20"/>
          <w:rPrChange w:id="167" w:author="David Conklin" w:date="2020-11-16T09:40:00Z">
            <w:rPr>
              <w:ins w:id="168" w:author="David Conklin" w:date="2020-11-16T09:36:00Z"/>
              <w:rFonts w:ascii="Calibri" w:hAnsi="Calibri" w:cs="Calibri"/>
              <w:color w:val="000000"/>
            </w:rPr>
          </w:rPrChange>
        </w:rPr>
      </w:pPr>
      <w:ins w:id="169" w:author="David Conklin" w:date="2020-11-16T09:40:00Z">
        <w:r w:rsidRPr="008A4F2E">
          <w:rPr>
            <w:rFonts w:ascii="Times New Roman" w:hAnsi="Times New Roman" w:cs="Times New Roman"/>
            <w:color w:val="000000"/>
            <w:sz w:val="20"/>
            <w:szCs w:val="20"/>
            <w:rPrChange w:id="170" w:author="David Conklin" w:date="2020-11-16T09:41:00Z">
              <w:rPr>
                <w:rFonts w:ascii="Times New Roman" w:hAnsi="Times New Roman" w:cs="Times New Roman"/>
                <w:b/>
                <w:bCs/>
                <w:i/>
                <w:iCs/>
                <w:color w:val="000000"/>
                <w:sz w:val="20"/>
                <w:szCs w:val="20"/>
              </w:rPr>
            </w:rPrChange>
          </w:rPr>
          <w:t>“</w:t>
        </w:r>
      </w:ins>
      <w:ins w:id="171" w:author="David Conklin" w:date="2020-11-16T09:35:00Z">
        <w:r w:rsidR="00292B10" w:rsidRPr="008A4F2E">
          <w:rPr>
            <w:rFonts w:ascii="Times New Roman" w:hAnsi="Times New Roman" w:cs="Times New Roman"/>
            <w:b/>
            <w:bCs/>
            <w:i/>
            <w:iCs/>
            <w:color w:val="000000"/>
            <w:sz w:val="20"/>
            <w:szCs w:val="20"/>
            <w:rPrChange w:id="172" w:author="David Conklin" w:date="2020-11-16T09:40:00Z">
              <w:rPr>
                <w:rFonts w:ascii="Calibri" w:hAnsi="Calibri" w:cs="Calibri"/>
                <w:color w:val="000000"/>
              </w:rPr>
            </w:rPrChange>
          </w:rPr>
          <w:t>Task</w:t>
        </w:r>
        <w:r w:rsidR="00292B10" w:rsidRPr="008A4F2E">
          <w:rPr>
            <w:rFonts w:ascii="Times New Roman" w:hAnsi="Times New Roman" w:cs="Times New Roman"/>
            <w:b/>
            <w:bCs/>
            <w:color w:val="000000"/>
            <w:sz w:val="20"/>
            <w:szCs w:val="20"/>
            <w:rPrChange w:id="173" w:author="David Conklin" w:date="2020-11-16T09:40:00Z">
              <w:rPr>
                <w:rFonts w:ascii="Calibri" w:hAnsi="Calibri" w:cs="Calibri"/>
                <w:color w:val="000000"/>
              </w:rPr>
            </w:rPrChange>
          </w:rPr>
          <w:t xml:space="preserve"> 1 (B) Wetland persistence model specifications</w:t>
        </w:r>
      </w:ins>
    </w:p>
    <w:p w14:paraId="4F0800B4" w14:textId="7D702163" w:rsidR="008A4F2E" w:rsidRPr="008A4F2E" w:rsidRDefault="008A4F2E">
      <w:pPr>
        <w:pStyle w:val="ListParagraph"/>
        <w:rPr>
          <w:ins w:id="174" w:author="David Conklin" w:date="2020-11-16T09:35:00Z"/>
          <w:rFonts w:ascii="Times New Roman" w:hAnsi="Times New Roman" w:cs="Times New Roman"/>
          <w:color w:val="000000"/>
          <w:sz w:val="20"/>
          <w:szCs w:val="20"/>
          <w:rPrChange w:id="175" w:author="David Conklin" w:date="2020-11-16T09:40:00Z">
            <w:rPr>
              <w:ins w:id="176" w:author="David Conklin" w:date="2020-11-16T09:35:00Z"/>
              <w:rFonts w:ascii="Calibri" w:hAnsi="Calibri" w:cs="Calibri"/>
              <w:color w:val="000000"/>
            </w:rPr>
          </w:rPrChange>
        </w:rPr>
      </w:pPr>
      <w:ins w:id="177" w:author="David Conklin" w:date="2020-11-16T09:37:00Z">
        <w:r w:rsidRPr="008A4F2E">
          <w:rPr>
            <w:rFonts w:ascii="Times New Roman" w:hAnsi="Times New Roman" w:cs="Times New Roman"/>
            <w:b/>
            <w:bCs/>
            <w:i/>
            <w:iCs/>
            <w:color w:val="000000"/>
            <w:sz w:val="20"/>
            <w:szCs w:val="20"/>
            <w:rPrChange w:id="178" w:author="David Conklin" w:date="2020-11-16T09:40:00Z">
              <w:rPr>
                <w:rFonts w:ascii="Calibri" w:hAnsi="Calibri" w:cs="Calibri"/>
                <w:color w:val="000000"/>
              </w:rPr>
            </w:rPrChange>
          </w:rPr>
          <w:lastRenderedPageBreak/>
          <w:t>Task Description</w:t>
        </w:r>
      </w:ins>
      <w:ins w:id="179" w:author="David Conklin" w:date="2020-11-16T09:39:00Z">
        <w:r w:rsidRPr="008A4F2E">
          <w:rPr>
            <w:rFonts w:ascii="Times New Roman" w:hAnsi="Times New Roman" w:cs="Times New Roman"/>
            <w:b/>
            <w:bCs/>
            <w:color w:val="000000"/>
            <w:sz w:val="20"/>
            <w:szCs w:val="20"/>
            <w:rPrChange w:id="180" w:author="David Conklin" w:date="2020-11-16T09:40:00Z">
              <w:rPr>
                <w:rFonts w:ascii="Calibri" w:hAnsi="Calibri" w:cs="Calibri"/>
                <w:b/>
                <w:bCs/>
                <w:color w:val="000000"/>
              </w:rPr>
            </w:rPrChange>
          </w:rPr>
          <w:t xml:space="preserve"> </w:t>
        </w:r>
      </w:ins>
      <w:ins w:id="181" w:author="David Conklin" w:date="2020-11-16T09:37:00Z">
        <w:r w:rsidRPr="008A4F2E">
          <w:rPr>
            <w:rFonts w:ascii="Times New Roman" w:hAnsi="Times New Roman" w:cs="Times New Roman"/>
            <w:color w:val="000000"/>
            <w:sz w:val="20"/>
            <w:szCs w:val="20"/>
            <w:rPrChange w:id="182" w:author="David Conklin" w:date="2020-11-16T09:40:00Z">
              <w:rPr>
                <w:rFonts w:ascii="Calibri" w:hAnsi="Calibri" w:cs="Calibri"/>
                <w:color w:val="000000"/>
              </w:rPr>
            </w:rPrChange>
          </w:rPr>
          <w:t xml:space="preserve"> </w:t>
        </w:r>
      </w:ins>
      <w:ins w:id="183" w:author="David Conklin" w:date="2020-11-16T09:36:00Z">
        <w:r w:rsidRPr="008A4F2E">
          <w:rPr>
            <w:rFonts w:ascii="Times New Roman" w:hAnsi="Times New Roman" w:cs="Times New Roman"/>
            <w:color w:val="000000"/>
            <w:sz w:val="20"/>
            <w:szCs w:val="20"/>
            <w:rPrChange w:id="184" w:author="David Conklin" w:date="2020-11-16T09:40:00Z">
              <w:rPr>
                <w:rFonts w:ascii="Calibri" w:hAnsi="Calibri" w:cs="Calibri"/>
                <w:color w:val="000000"/>
              </w:rPr>
            </w:rPrChange>
          </w:rPr>
          <w:t>Wetland persistence CW3M model specifications</w:t>
        </w:r>
      </w:ins>
    </w:p>
    <w:p w14:paraId="55FCA196" w14:textId="33295A0A" w:rsidR="00292B10" w:rsidRPr="008A4F2E" w:rsidRDefault="008A4F2E">
      <w:pPr>
        <w:pStyle w:val="ListParagraph"/>
        <w:rPr>
          <w:ins w:id="185" w:author="David Conklin" w:date="2020-11-16T09:39:00Z"/>
          <w:rFonts w:ascii="Times New Roman" w:hAnsi="Times New Roman" w:cs="Times New Roman"/>
          <w:sz w:val="20"/>
          <w:szCs w:val="20"/>
          <w:rPrChange w:id="186" w:author="David Conklin" w:date="2020-11-16T09:40:00Z">
            <w:rPr>
              <w:ins w:id="187" w:author="David Conklin" w:date="2020-11-16T09:39:00Z"/>
              <w:rFonts w:ascii="Calibri" w:hAnsi="Calibri" w:cs="Calibri"/>
            </w:rPr>
          </w:rPrChange>
        </w:rPr>
        <w:pPrChange w:id="188" w:author="David Conklin" w:date="2020-11-16T09:41:00Z">
          <w:pPr>
            <w:pStyle w:val="ListParagraph"/>
            <w:ind w:left="0"/>
          </w:pPr>
        </w:pPrChange>
      </w:pPr>
      <w:ins w:id="189" w:author="David Conklin" w:date="2020-11-16T09:38:00Z">
        <w:r w:rsidRPr="008A4F2E">
          <w:rPr>
            <w:rFonts w:ascii="Times New Roman" w:hAnsi="Times New Roman" w:cs="Times New Roman"/>
            <w:b/>
            <w:bCs/>
            <w:i/>
            <w:iCs/>
            <w:color w:val="000000"/>
            <w:sz w:val="20"/>
            <w:szCs w:val="20"/>
            <w:rPrChange w:id="190" w:author="David Conklin" w:date="2020-11-16T09:40:00Z">
              <w:rPr>
                <w:rFonts w:ascii="Calibri" w:hAnsi="Calibri" w:cs="Calibri"/>
                <w:color w:val="000000"/>
              </w:rPr>
            </w:rPrChange>
          </w:rPr>
          <w:t>Deliverable</w:t>
        </w:r>
        <w:r w:rsidRPr="008A4F2E">
          <w:rPr>
            <w:rFonts w:ascii="Times New Roman" w:hAnsi="Times New Roman" w:cs="Times New Roman"/>
            <w:color w:val="000000"/>
            <w:sz w:val="20"/>
            <w:szCs w:val="20"/>
            <w:rPrChange w:id="191" w:author="David Conklin" w:date="2020-11-16T09:40:00Z">
              <w:rPr>
                <w:rFonts w:ascii="Calibri" w:hAnsi="Calibri" w:cs="Calibri"/>
                <w:color w:val="000000"/>
              </w:rPr>
            </w:rPrChange>
          </w:rPr>
          <w:t xml:space="preserve">  </w:t>
        </w:r>
      </w:ins>
      <w:ins w:id="192" w:author="David Conklin" w:date="2020-11-16T09:36:00Z">
        <w:r w:rsidRPr="008A4F2E">
          <w:rPr>
            <w:rFonts w:ascii="Times New Roman" w:hAnsi="Times New Roman" w:cs="Times New Roman"/>
            <w:color w:val="000000"/>
            <w:sz w:val="20"/>
            <w:szCs w:val="20"/>
            <w:rPrChange w:id="193" w:author="David Conklin" w:date="2020-11-16T09:40:00Z">
              <w:rPr>
                <w:rFonts w:ascii="Calibri" w:hAnsi="Calibri" w:cs="Calibri"/>
                <w:color w:val="000000"/>
              </w:rPr>
            </w:rPrChange>
          </w:rPr>
          <w:t xml:space="preserve">(B) </w:t>
        </w:r>
      </w:ins>
      <w:ins w:id="194" w:author="David Conklin" w:date="2020-11-16T09:34:00Z">
        <w:r w:rsidR="00292B10" w:rsidRPr="008A4F2E">
          <w:rPr>
            <w:rFonts w:ascii="Times New Roman" w:hAnsi="Times New Roman" w:cs="Times New Roman"/>
            <w:color w:val="000000"/>
            <w:sz w:val="20"/>
            <w:szCs w:val="20"/>
            <w:rPrChange w:id="195" w:author="David Conklin" w:date="2020-11-16T09:40:00Z">
              <w:rPr>
                <w:rFonts w:ascii="Calibri" w:hAnsi="Calibri" w:cs="Calibri"/>
                <w:color w:val="000000"/>
              </w:rPr>
            </w:rPrChange>
          </w:rPr>
          <w:t xml:space="preserve">A wetland persistence (fate) model incorporating expert guidance on critical wetland attributes and providing projections on the persistence of wetlands under CW3M climate models. Model performance specification is </w:t>
        </w:r>
        <w:r w:rsidR="00292B10" w:rsidRPr="008A4F2E">
          <w:rPr>
            <w:rFonts w:ascii="Times New Roman" w:hAnsi="Times New Roman" w:cs="Times New Roman"/>
            <w:sz w:val="20"/>
            <w:szCs w:val="20"/>
            <w:rPrChange w:id="196" w:author="David Conklin" w:date="2020-11-16T09:40:00Z">
              <w:rPr>
                <w:rFonts w:ascii="Calibri" w:hAnsi="Calibri" w:cs="Calibri"/>
              </w:rPr>
            </w:rPrChange>
          </w:rPr>
          <w:t>reasonable estimation of wetland persistence over projected timespans as determined by expert guidance and project team.</w:t>
        </w:r>
      </w:ins>
      <w:ins w:id="197" w:author="David Conklin" w:date="2020-11-16T09:40:00Z">
        <w:r>
          <w:rPr>
            <w:rFonts w:ascii="Times New Roman" w:hAnsi="Times New Roman" w:cs="Times New Roman"/>
            <w:sz w:val="20"/>
            <w:szCs w:val="20"/>
          </w:rPr>
          <w:t>”</w:t>
        </w:r>
      </w:ins>
    </w:p>
    <w:p w14:paraId="696ACC49" w14:textId="412BFDBD" w:rsidR="008A4F2E" w:rsidRPr="008A4F2E" w:rsidRDefault="008A4F2E">
      <w:pPr>
        <w:pStyle w:val="ListParagraph"/>
        <w:rPr>
          <w:ins w:id="198" w:author="David Conklin" w:date="2020-11-16T09:39:00Z"/>
          <w:rFonts w:ascii="Times New Roman" w:hAnsi="Times New Roman" w:cs="Times New Roman"/>
          <w:sz w:val="20"/>
          <w:szCs w:val="20"/>
          <w:rPrChange w:id="199" w:author="David Conklin" w:date="2020-11-16T09:40:00Z">
            <w:rPr>
              <w:ins w:id="200" w:author="David Conklin" w:date="2020-11-16T09:39:00Z"/>
              <w:rFonts w:ascii="Calibri" w:hAnsi="Calibri" w:cs="Calibri"/>
            </w:rPr>
          </w:rPrChange>
        </w:rPr>
        <w:pPrChange w:id="201" w:author="David Conklin" w:date="2020-11-16T09:41:00Z">
          <w:pPr>
            <w:pStyle w:val="ListParagraph"/>
            <w:ind w:left="0"/>
          </w:pPr>
        </w:pPrChange>
      </w:pPr>
    </w:p>
    <w:p w14:paraId="4FB200BE" w14:textId="77777777" w:rsidR="008A4F2E" w:rsidRDefault="008A4F2E">
      <w:pPr>
        <w:pStyle w:val="ListParagraph"/>
        <w:ind w:left="0"/>
        <w:rPr>
          <w:ins w:id="202" w:author="David Conklin" w:date="2020-11-16T09:34:00Z"/>
          <w:rFonts w:ascii="Calibri" w:hAnsi="Calibri" w:cs="Calibri"/>
          <w:color w:val="000000"/>
        </w:rPr>
        <w:pPrChange w:id="203" w:author="David Conklin" w:date="2020-11-16T09:37:00Z">
          <w:pPr>
            <w:pStyle w:val="ListParagraph"/>
          </w:pPr>
        </w:pPrChange>
      </w:pPr>
    </w:p>
    <w:p w14:paraId="79B0EFFE" w14:textId="77777777" w:rsidR="00426FD7" w:rsidRDefault="00426FD7">
      <w:pPr>
        <w:pStyle w:val="Heading1"/>
        <w:rPr>
          <w:ins w:id="204" w:author="David Conklin" w:date="2020-11-16T09:57:00Z"/>
        </w:rPr>
        <w:pPrChange w:id="205" w:author="David Conklin" w:date="2020-11-16T11:16:00Z">
          <w:pPr>
            <w:pStyle w:val="Heading2"/>
          </w:pPr>
        </w:pPrChange>
      </w:pPr>
      <w:bookmarkStart w:id="206" w:name="_Toc56412544"/>
      <w:bookmarkStart w:id="207" w:name="_Toc56428404"/>
      <w:ins w:id="208" w:author="David Conklin" w:date="2020-11-16T09:57:00Z">
        <w:r>
          <w:t>Model and Simulation Overview</w:t>
        </w:r>
        <w:bookmarkEnd w:id="206"/>
        <w:bookmarkEnd w:id="207"/>
      </w:ins>
    </w:p>
    <w:p w14:paraId="0E3113A8" w14:textId="0AAC5253" w:rsidR="00426FD7" w:rsidRDefault="00426FD7" w:rsidP="00426FD7">
      <w:pPr>
        <w:rPr>
          <w:ins w:id="209" w:author="David Conklin" w:date="2020-11-16T09:57:00Z"/>
        </w:rPr>
      </w:pPr>
      <w:ins w:id="210" w:author="David Conklin" w:date="2020-11-16T09:57:00Z">
        <w:r>
          <w:t>2010-18 will be used as a calibration period.  Future simulations will be made for 2019-2060.  If actual data for 2019 is available, we may choose to extend the calibration period through 2019 and begin future simulations in 2020.</w:t>
        </w:r>
      </w:ins>
      <w:ins w:id="211" w:author="David Conklin" w:date="2020-11-16T10:39:00Z">
        <w:r w:rsidR="0083347A">
          <w:t xml:space="preserve">  </w:t>
        </w:r>
      </w:ins>
    </w:p>
    <w:p w14:paraId="0FDEF619" w14:textId="77777777" w:rsidR="0083347A" w:rsidRDefault="00426FD7" w:rsidP="0083347A">
      <w:pPr>
        <w:rPr>
          <w:ins w:id="212" w:author="David Conklin" w:date="2020-11-16T10:39:00Z"/>
        </w:rPr>
      </w:pPr>
      <w:ins w:id="213" w:author="David Conklin" w:date="2020-11-16T09:57:00Z">
        <w:r>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ins>
      <w:ins w:id="214" w:author="David Conklin" w:date="2020-11-16T10:39:00Z">
        <w:r w:rsidR="0083347A">
          <w:t xml:space="preserve">CW3M’s spatial data files use the </w:t>
        </w:r>
        <w:r w:rsidR="0083347A" w:rsidRPr="00815A18">
          <w:t>NAD_1983_UTM_Zone_10N</w:t>
        </w:r>
        <w:r w:rsidR="0083347A">
          <w:t xml:space="preserve"> projected coordinate system.</w:t>
        </w:r>
      </w:ins>
    </w:p>
    <w:p w14:paraId="1233C38A" w14:textId="34E63E46" w:rsidR="00426FD7" w:rsidRDefault="0083347A" w:rsidP="00426FD7">
      <w:pPr>
        <w:rPr>
          <w:ins w:id="215" w:author="David Conklin" w:date="2020-11-16T09:57:00Z"/>
        </w:rPr>
      </w:pPr>
      <w:ins w:id="216" w:author="David Conklin" w:date="2020-11-16T10:42:00Z">
        <w:r>
          <w:t xml:space="preserve">CW3M’s native units are metric.  In the CW3M output files, areas </w:t>
        </w:r>
      </w:ins>
      <w:ins w:id="217" w:author="David Conklin" w:date="2020-11-16T10:43:00Z">
        <w:r>
          <w:t>ar</w:t>
        </w:r>
      </w:ins>
      <w:ins w:id="218" w:author="David Conklin" w:date="2020-11-16T10:42:00Z">
        <w:r>
          <w:t xml:space="preserve">e presented in </w:t>
        </w:r>
      </w:ins>
      <w:ins w:id="219" w:author="David Conklin" w:date="2020-11-16T10:43:00Z">
        <w:r>
          <w:t xml:space="preserve">square meters and </w:t>
        </w:r>
      </w:ins>
      <w:ins w:id="220" w:author="David Conklin" w:date="2020-11-16T10:42:00Z">
        <w:r>
          <w:t>hectares, depths in meters, volumes in cubic meters, flows in cubic meters per second (cms), temperatures in Celsius, and precipitation in millimeters of water.</w:t>
        </w:r>
      </w:ins>
    </w:p>
    <w:p w14:paraId="66E13E3A" w14:textId="77777777" w:rsidR="00426FD7" w:rsidRDefault="00426FD7" w:rsidP="00426FD7">
      <w:pPr>
        <w:rPr>
          <w:ins w:id="221" w:author="David Conklin" w:date="2020-11-16T09:57:00Z"/>
        </w:rPr>
      </w:pPr>
      <w:ins w:id="222" w:author="David Conklin" w:date="2020-11-16T09:57:00Z">
        <w:r>
          <w:t>CW3M has a 3-layer land use/land cover (LULC) hierarchy.  The top level has just 8 categories (Unknown/Developed/Agriculture/Other veg./Forest/Barren/Wetlands/Water snow ice).  As of 7/2/20, the top and middle levels in the hierarchy each have only a single Wetlands category (LULC_A = 6 and LULC_B = 61), and the bottom level has just two, Woody Wetlands (VEGCLASS = 190) and Herbaceous Wetlands (VEGCLASS = 195).  Sixty-five IDUs totaling 519 hectares are classified as wetlands.  All but four of the wetland IDUs are classified as woody wetlands; those total 500 hectares.  The other four IDUs, classified as herbaceous wetlands, are near the point where the McKenzie flows into the Willamette.</w:t>
        </w:r>
      </w:ins>
    </w:p>
    <w:p w14:paraId="7C336D57" w14:textId="05DB14A9" w:rsidR="00426FD7" w:rsidRDefault="00426FD7" w:rsidP="00426FD7">
      <w:pPr>
        <w:rPr>
          <w:ins w:id="223" w:author="David Conklin" w:date="2020-11-16T09:57:00Z"/>
        </w:rPr>
      </w:pPr>
      <w:ins w:id="224" w:author="David Conklin" w:date="2020-11-16T10:04:00Z">
        <w:r>
          <w:t>The existing representation of wetlands in CW3M is a legacy of th</w:t>
        </w:r>
      </w:ins>
      <w:ins w:id="225" w:author="David Conklin" w:date="2020-11-16T10:05:00Z">
        <w:r>
          <w:t>e WW2100 project, in which wetlands were not a focus.</w:t>
        </w:r>
      </w:ins>
      <w:ins w:id="226" w:author="David Conklin" w:date="2020-11-16T10:13:00Z">
        <w:r w:rsidR="00DF51CE">
          <w:t xml:space="preserve">  For the current project, we need to improve the wetland representation</w:t>
        </w:r>
      </w:ins>
      <w:ins w:id="227" w:author="David Conklin" w:date="2020-11-16T10:14:00Z">
        <w:r w:rsidR="00DF51CE">
          <w:t xml:space="preserve">.  </w:t>
        </w:r>
      </w:ins>
      <w:ins w:id="228" w:author="David Conklin" w:date="2020-11-16T09:57:00Z">
        <w:r>
          <w:t>We expect to add more (</w:t>
        </w:r>
      </w:ins>
      <w:ins w:id="229" w:author="David Conklin" w:date="2020-11-16T10:14:00Z">
        <w:r w:rsidR="00DF51CE">
          <w:t>a dozen or more)</w:t>
        </w:r>
      </w:ins>
      <w:ins w:id="230" w:author="David Conklin" w:date="2020-11-16T09:57:00Z">
        <w:r>
          <w:t xml:space="preserve"> wetland categories to the bottom level of the LULC hierarchy and possibly some to the middle level as well</w:t>
        </w:r>
      </w:ins>
      <w:ins w:id="231" w:author="David Conklin" w:date="2020-11-16T10:15:00Z">
        <w:r w:rsidR="00DF51CE">
          <w:t>.</w:t>
        </w:r>
      </w:ins>
      <w:ins w:id="232" w:author="David Conklin" w:date="2020-11-16T10:30:00Z">
        <w:r w:rsidR="00F82C6A">
          <w:t xml:space="preserve">  These data improvements are necessary to meet the model performance specification</w:t>
        </w:r>
      </w:ins>
      <w:ins w:id="233" w:author="David Conklin" w:date="2020-11-16T10:31:00Z">
        <w:r w:rsidR="00F82C6A">
          <w:t>, but the identification of the new categories and the prepar</w:t>
        </w:r>
      </w:ins>
      <w:ins w:id="234" w:author="David Conklin" w:date="2020-11-16T10:32:00Z">
        <w:r w:rsidR="00F82C6A">
          <w:t>ation of a revised IDU GIS layer to make use of them requires expert knowledge a</w:t>
        </w:r>
      </w:ins>
      <w:ins w:id="235" w:author="David Conklin" w:date="2020-11-16T10:33:00Z">
        <w:r w:rsidR="00F82C6A">
          <w:t xml:space="preserve">bout wetlands and GIS which is outside the scope of Freshwater’s modeling </w:t>
        </w:r>
      </w:ins>
      <w:ins w:id="236" w:author="David Conklin" w:date="2020-11-16T10:34:00Z">
        <w:r w:rsidR="00F82C6A">
          <w:t xml:space="preserve">and simulation </w:t>
        </w:r>
      </w:ins>
      <w:ins w:id="237" w:author="David Conklin" w:date="2020-11-16T10:33:00Z">
        <w:r w:rsidR="00F82C6A">
          <w:t>services.</w:t>
        </w:r>
      </w:ins>
    </w:p>
    <w:p w14:paraId="5BF6A401" w14:textId="77777777" w:rsidR="00426FD7" w:rsidRDefault="00426FD7" w:rsidP="00426FD7">
      <w:pPr>
        <w:rPr>
          <w:ins w:id="238" w:author="David Conklin" w:date="2020-11-16T09:57:00Z"/>
        </w:rPr>
      </w:pPr>
    </w:p>
    <w:p w14:paraId="1FFEAEE1" w14:textId="77777777" w:rsidR="00426FD7" w:rsidRDefault="00426FD7">
      <w:pPr>
        <w:pStyle w:val="Heading1"/>
        <w:rPr>
          <w:ins w:id="239" w:author="David Conklin" w:date="2020-11-16T09:57:00Z"/>
        </w:rPr>
        <w:pPrChange w:id="240" w:author="David Conklin" w:date="2020-11-16T11:16:00Z">
          <w:pPr>
            <w:pStyle w:val="Heading2"/>
          </w:pPr>
        </w:pPrChange>
      </w:pPr>
      <w:bookmarkStart w:id="241" w:name="_Toc56412545"/>
      <w:bookmarkStart w:id="242" w:name="_Toc56428405"/>
      <w:ins w:id="243" w:author="David Conklin" w:date="2020-11-16T09:57:00Z">
        <w:r>
          <w:t>McKenzie wetlands in the initial versions of the IDU, HRU, and Reach data layers</w:t>
        </w:r>
        <w:bookmarkEnd w:id="241"/>
        <w:bookmarkEnd w:id="242"/>
      </w:ins>
    </w:p>
    <w:p w14:paraId="0887B287" w14:textId="0A30D538" w:rsidR="00426FD7" w:rsidRDefault="00426FD7" w:rsidP="00426FD7">
      <w:pPr>
        <w:rPr>
          <w:ins w:id="244" w:author="David Conklin" w:date="2020-11-16T09:57:00Z"/>
        </w:rPr>
      </w:pPr>
      <w:ins w:id="245" w:author="David Conklin" w:date="2020-11-16T09:57:00Z">
        <w:r>
          <w:t xml:space="preserve">There is an Excel spreadsheet named “Wetlands.xslx” in the CW3M Digital Handbook folder.  It has data for wetlands in both the McKenzie and Clackamas basins.  Initial data for the McKenzie shows 18 </w:t>
        </w:r>
        <w:r>
          <w:lastRenderedPageBreak/>
          <w:t>wetlands ranging in size from 7 to 162 ha and totaling  519 ha.  For comparison, Clackamas data has 12 wetlands, ranging in size from 5 to 38 ha and totaling 204 ha.</w:t>
        </w:r>
      </w:ins>
    </w:p>
    <w:p w14:paraId="58D88EC7" w14:textId="77777777" w:rsidR="00426FD7" w:rsidRDefault="00426FD7" w:rsidP="00426FD7">
      <w:pPr>
        <w:rPr>
          <w:ins w:id="246" w:author="David Conklin" w:date="2020-11-16T09:57:00Z"/>
        </w:rPr>
      </w:pPr>
    </w:p>
    <w:p w14:paraId="06EA48CE" w14:textId="77777777" w:rsidR="00426FD7" w:rsidRDefault="00426FD7">
      <w:pPr>
        <w:pStyle w:val="Heading1"/>
        <w:rPr>
          <w:ins w:id="247" w:author="David Conklin" w:date="2020-11-16T09:57:00Z"/>
        </w:rPr>
        <w:pPrChange w:id="248" w:author="David Conklin" w:date="2020-11-16T11:16:00Z">
          <w:pPr>
            <w:pStyle w:val="Heading2"/>
          </w:pPr>
        </w:pPrChange>
      </w:pPr>
      <w:bookmarkStart w:id="249" w:name="_Toc49175988"/>
      <w:bookmarkStart w:id="250" w:name="_Toc56412546"/>
      <w:bookmarkStart w:id="251" w:name="_Toc56428406"/>
      <w:ins w:id="252" w:author="David Conklin" w:date="2020-11-16T09:57:00Z">
        <w:r>
          <w:t>Data changes for better representation of wetlands</w:t>
        </w:r>
        <w:bookmarkEnd w:id="249"/>
        <w:bookmarkEnd w:id="250"/>
        <w:bookmarkEnd w:id="251"/>
      </w:ins>
    </w:p>
    <w:p w14:paraId="64F7B883" w14:textId="71807E4D" w:rsidR="00426FD7" w:rsidRDefault="00426FD7" w:rsidP="00426FD7">
      <w:pPr>
        <w:rPr>
          <w:ins w:id="253" w:author="David Conklin" w:date="2020-11-16T09:57:00Z"/>
        </w:rPr>
      </w:pPr>
      <w:ins w:id="254" w:author="David Conklin" w:date="2020-11-16T09:57:00Z">
        <w:r>
          <w:t>Note that CW3M has a convention that the LULC attributes of an IDU may change only from one year to the next, not multiple times within a single year.</w:t>
        </w:r>
      </w:ins>
      <w:ins w:id="255" w:author="David Conklin" w:date="2020-11-16T10:35:00Z">
        <w:r w:rsidR="00F82C6A">
          <w:t xml:space="preserve">  The items below are recommendations to Land Craft regarding p</w:t>
        </w:r>
      </w:ins>
      <w:ins w:id="256" w:author="David Conklin" w:date="2020-11-16T10:36:00Z">
        <w:r w:rsidR="00F82C6A">
          <w:t>reparation of a revised IDU layer.  Freshwater will rely on Land Craft to su</w:t>
        </w:r>
      </w:ins>
      <w:ins w:id="257" w:author="David Conklin" w:date="2020-11-16T10:37:00Z">
        <w:r w:rsidR="00F82C6A">
          <w:t>pply the new layer and associated data.</w:t>
        </w:r>
      </w:ins>
    </w:p>
    <w:p w14:paraId="0E6E63D7" w14:textId="124B2B85" w:rsidR="00426FD7" w:rsidRDefault="0083347A" w:rsidP="00426FD7">
      <w:pPr>
        <w:spacing w:before="100" w:beforeAutospacing="1" w:after="100" w:afterAutospacing="1"/>
        <w:rPr>
          <w:ins w:id="258" w:author="David Conklin" w:date="2020-11-16T09:57:00Z"/>
        </w:rPr>
      </w:pPr>
      <w:ins w:id="259" w:author="David Conklin" w:date="2020-11-16T10:44:00Z">
        <w:r>
          <w:t>Recommendation #</w:t>
        </w:r>
      </w:ins>
      <w:ins w:id="260" w:author="David Conklin" w:date="2020-11-16T09:57:00Z">
        <w:r w:rsidR="00426FD7">
          <w:t>1. Use the LULC_A and LULC_B attributes of wetland IDUs to represent things that rarely if ever change, such as landscape position and soils.  Use the third level LULC attribute (VEGCLASS) to represent vegetation classifications, for example to differentiate a cattail pond from a swamp with woody vegetation.  Use other attributes to represent things which change seasonally or daily, for example a WETNESS attribute for inundation depth and soil moisture.</w:t>
        </w:r>
      </w:ins>
    </w:p>
    <w:p w14:paraId="3BF8F850" w14:textId="0FB1603D" w:rsidR="00426FD7" w:rsidRDefault="0083347A" w:rsidP="00426FD7">
      <w:pPr>
        <w:spacing w:before="100" w:beforeAutospacing="1" w:after="100" w:afterAutospacing="1"/>
        <w:rPr>
          <w:ins w:id="261" w:author="David Conklin" w:date="2020-11-16T09:57:00Z"/>
        </w:rPr>
      </w:pPr>
      <w:ins w:id="262" w:author="David Conklin" w:date="2020-11-16T10:44:00Z">
        <w:r>
          <w:t>Recommendation #</w:t>
        </w:r>
      </w:ins>
      <w:ins w:id="263" w:author="David Conklin" w:date="2020-11-16T09:57:00Z">
        <w:r w:rsidR="00426FD7">
          <w:t>2. Develop a shapefile which represents historic, current, and potential future wetlands, divided into polygons by LULC_B values.  Intersect that shapefile with the existing IDU shapefile to produce a new IDU shapefile with more IDUs, where the boundaries of the IDUs in the original IDU shapefile are coincident with the outer boundaries of contiguous sets of 1 or more IDUs in the new IDU shapefile.</w:t>
        </w:r>
      </w:ins>
    </w:p>
    <w:p w14:paraId="2F45BC13" w14:textId="143584FF" w:rsidR="00426FD7" w:rsidRDefault="0083347A">
      <w:pPr>
        <w:spacing w:before="100" w:beforeAutospacing="1" w:after="100" w:afterAutospacing="1"/>
        <w:rPr>
          <w:ins w:id="264" w:author="David Conklin" w:date="2020-11-16T09:57:00Z"/>
        </w:rPr>
        <w:pPrChange w:id="265" w:author="David Conklin" w:date="2020-11-16T10:42:00Z">
          <w:pPr/>
        </w:pPrChange>
      </w:pPr>
      <w:ins w:id="266" w:author="David Conklin" w:date="2020-11-16T10:44:00Z">
        <w:r>
          <w:t>Recommendation #</w:t>
        </w:r>
      </w:ins>
      <w:ins w:id="267" w:author="David Conklin" w:date="2020-11-16T09:57:00Z">
        <w:r w:rsidR="00426FD7">
          <w:t>3. Populate initial condition data attributes in the new IDU layer with data for those attributes in the original IDU layer, except assign LULC_A, LULC_B, and VEGCLASS attribute values for wetland IDUs using the new classes developed in the first step.</w:t>
        </w:r>
      </w:ins>
    </w:p>
    <w:p w14:paraId="214CDE4D" w14:textId="77777777" w:rsidR="00426FD7" w:rsidRDefault="00426FD7">
      <w:pPr>
        <w:pStyle w:val="Heading1"/>
        <w:rPr>
          <w:ins w:id="268" w:author="David Conklin" w:date="2020-11-16T09:57:00Z"/>
        </w:rPr>
        <w:pPrChange w:id="269" w:author="David Conklin" w:date="2020-11-16T11:16:00Z">
          <w:pPr>
            <w:pStyle w:val="Heading2"/>
          </w:pPr>
        </w:pPrChange>
      </w:pPr>
      <w:bookmarkStart w:id="270" w:name="_Toc56412548"/>
      <w:bookmarkStart w:id="271" w:name="_Toc56428407"/>
      <w:ins w:id="272" w:author="David Conklin" w:date="2020-11-16T09:57:00Z">
        <w:r>
          <w:t>Simulation of changes in wetlands over time</w:t>
        </w:r>
        <w:bookmarkEnd w:id="270"/>
        <w:bookmarkEnd w:id="271"/>
      </w:ins>
    </w:p>
    <w:p w14:paraId="1CF8E8B2" w14:textId="76691CD9" w:rsidR="00426FD7" w:rsidRDefault="00426FD7" w:rsidP="00426FD7">
      <w:pPr>
        <w:rPr>
          <w:ins w:id="273" w:author="David Conklin" w:date="2020-11-16T09:57:00Z"/>
        </w:rPr>
      </w:pPr>
      <w:ins w:id="274" w:author="David Conklin" w:date="2020-11-16T09:57:00Z">
        <w:r>
          <w:t xml:space="preserve">CW3M will be used in this study to address the question of how McKenzie basin wetlands might change over the next half-century.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ins>
      <w:ins w:id="275" w:author="David Conklin" w:date="2020-11-16T10:45:00Z">
        <w:r w:rsidR="0083347A">
          <w:t>Real estate d</w:t>
        </w:r>
      </w:ins>
      <w:ins w:id="276" w:author="David Conklin" w:date="2020-11-16T09:57:00Z">
        <w:r>
          <w:t xml:space="preserve">evelopment </w:t>
        </w:r>
      </w:ins>
      <w:ins w:id="277" w:author="David Conklin" w:date="2020-11-16T10:46:00Z">
        <w:r w:rsidR="0083347A">
          <w:t xml:space="preserve">encroachment on </w:t>
        </w:r>
      </w:ins>
      <w:ins w:id="278" w:author="David Conklin" w:date="2020-11-16T09:57:00Z">
        <w:r>
          <w:t xml:space="preserve"> wetlands is not represented in CW3M’s land use model, nor is the loss of wetlands due to drainage, drought, or conversion to agriculture.  At the very least, we will need to implement logic to tie the areal extent of a wetland to the quantity of water available to nourish it, as precipitation and from upstream.  And we will need new logic to tie the temperature and volume of the water flowing out to the temperature and volume of the water flowing in.</w:t>
        </w:r>
      </w:ins>
    </w:p>
    <w:p w14:paraId="7E696D5D" w14:textId="0E706B7D" w:rsidR="0083347A" w:rsidRDefault="0083347A" w:rsidP="0083347A">
      <w:pPr>
        <w:rPr>
          <w:ins w:id="279" w:author="David Conklin" w:date="2020-11-16T10:42:00Z"/>
        </w:rPr>
      </w:pPr>
      <w:ins w:id="280" w:author="David Conklin" w:date="2020-11-16T10:42:00Z">
        <w:r>
          <w:t>CW3M can aggregate results from daily to yearly on either a calendar year basis or a water year basis.  For this study, a water year basis seems more appropriate.  Climate datasets begin on January 1</w:t>
        </w:r>
        <w:r w:rsidRPr="007E053D">
          <w:rPr>
            <w:vertAlign w:val="superscript"/>
          </w:rPr>
          <w:t>st</w:t>
        </w:r>
        <w:r>
          <w:t xml:space="preserve"> and end on December 31</w:t>
        </w:r>
        <w:r w:rsidRPr="007E053D">
          <w:rPr>
            <w:vertAlign w:val="superscript"/>
          </w:rPr>
          <w:t>st</w:t>
        </w:r>
        <w:r>
          <w:t>.   Simulation</w:t>
        </w:r>
      </w:ins>
      <w:ins w:id="281" w:author="David Conklin" w:date="2020-11-16T10:47:00Z">
        <w:r>
          <w:t xml:space="preserve"> runs</w:t>
        </w:r>
      </w:ins>
      <w:ins w:id="282" w:author="David Conklin" w:date="2020-11-16T10:42:00Z">
        <w:r>
          <w:t xml:space="preserve"> begin on January 1</w:t>
        </w:r>
        <w:r w:rsidRPr="007E053D">
          <w:rPr>
            <w:vertAlign w:val="superscript"/>
          </w:rPr>
          <w:t>st</w:t>
        </w:r>
        <w:r>
          <w:t xml:space="preserve"> and end on December 31</w:t>
        </w:r>
        <w:r w:rsidRPr="007E053D">
          <w:rPr>
            <w:vertAlign w:val="superscript"/>
          </w:rPr>
          <w:t>st</w:t>
        </w:r>
        <w:r>
          <w:t xml:space="preserve">, regardless of whether the simulation results are aggregated on a calendar basis or water year basis.  This has the </w:t>
        </w:r>
        <w:r>
          <w:lastRenderedPageBreak/>
          <w:t>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ins>
    </w:p>
    <w:p w14:paraId="1403BB66" w14:textId="77777777" w:rsidR="00426FD7" w:rsidRDefault="00426FD7" w:rsidP="00426FD7">
      <w:pPr>
        <w:rPr>
          <w:ins w:id="283" w:author="David Conklin" w:date="2020-11-16T09:57:00Z"/>
        </w:rPr>
      </w:pPr>
    </w:p>
    <w:p w14:paraId="6E38FD83" w14:textId="671192E5" w:rsidR="00426FD7" w:rsidRDefault="00426FD7">
      <w:pPr>
        <w:pStyle w:val="Heading1"/>
        <w:rPr>
          <w:ins w:id="284" w:author="David Conklin" w:date="2020-11-16T10:51:00Z"/>
        </w:rPr>
        <w:pPrChange w:id="285" w:author="David Conklin" w:date="2020-11-16T11:16:00Z">
          <w:pPr>
            <w:pStyle w:val="Heading2"/>
          </w:pPr>
        </w:pPrChange>
      </w:pPr>
      <w:bookmarkStart w:id="286" w:name="_Toc56412549"/>
      <w:bookmarkStart w:id="287" w:name="_Toc56428408"/>
      <w:ins w:id="288" w:author="David Conklin" w:date="2020-11-16T09:57:00Z">
        <w:r>
          <w:t xml:space="preserve">How wetlands </w:t>
        </w:r>
      </w:ins>
      <w:ins w:id="289" w:author="David Conklin" w:date="2020-11-16T10:51:00Z">
        <w:r w:rsidR="0096628D">
          <w:t>will be</w:t>
        </w:r>
      </w:ins>
      <w:ins w:id="290" w:author="David Conklin" w:date="2020-11-16T09:57:00Z">
        <w:r>
          <w:t xml:space="preserve"> represented in the model</w:t>
        </w:r>
      </w:ins>
      <w:bookmarkEnd w:id="286"/>
      <w:bookmarkEnd w:id="287"/>
    </w:p>
    <w:p w14:paraId="283D5A6C" w14:textId="2CC8904B" w:rsidR="0096628D" w:rsidRPr="0096628D" w:rsidRDefault="0096628D">
      <w:pPr>
        <w:rPr>
          <w:ins w:id="291" w:author="David Conklin" w:date="2020-11-16T09:57:00Z"/>
          <w:rPrChange w:id="292" w:author="David Conklin" w:date="2020-11-16T10:51:00Z">
            <w:rPr>
              <w:ins w:id="293" w:author="David Conklin" w:date="2020-11-16T09:57:00Z"/>
            </w:rPr>
          </w:rPrChange>
        </w:rPr>
        <w:pPrChange w:id="294" w:author="David Conklin" w:date="2020-11-16T10:51:00Z">
          <w:pPr>
            <w:pStyle w:val="Heading2"/>
          </w:pPr>
        </w:pPrChange>
      </w:pPr>
      <w:ins w:id="295" w:author="David Conklin" w:date="2020-11-16T10:52:00Z">
        <w:r>
          <w:t xml:space="preserve">For </w:t>
        </w:r>
      </w:ins>
      <w:ins w:id="296" w:author="David Conklin" w:date="2020-11-16T10:53:00Z">
        <w:r>
          <w:t>the author’s convenience, i</w:t>
        </w:r>
      </w:ins>
      <w:ins w:id="297" w:author="David Conklin" w:date="2020-11-16T10:51:00Z">
        <w:r>
          <w:t>n the description below, the present</w:t>
        </w:r>
      </w:ins>
      <w:ins w:id="298" w:author="David Conklin" w:date="2020-11-16T10:54:00Z">
        <w:r>
          <w:t xml:space="preserve"> and future</w:t>
        </w:r>
      </w:ins>
      <w:ins w:id="299" w:author="David Conklin" w:date="2020-11-16T10:51:00Z">
        <w:r>
          <w:t xml:space="preserve"> tense</w:t>
        </w:r>
      </w:ins>
      <w:ins w:id="300" w:author="David Conklin" w:date="2020-11-16T10:54:00Z">
        <w:r>
          <w:t>s</w:t>
        </w:r>
      </w:ins>
      <w:ins w:id="301" w:author="David Conklin" w:date="2020-11-16T10:51:00Z">
        <w:r>
          <w:t xml:space="preserve"> </w:t>
        </w:r>
      </w:ins>
      <w:ins w:id="302" w:author="David Conklin" w:date="2020-11-16T10:54:00Z">
        <w:r>
          <w:t>are both</w:t>
        </w:r>
      </w:ins>
      <w:ins w:id="303" w:author="David Conklin" w:date="2020-11-16T10:51:00Z">
        <w:r>
          <w:t xml:space="preserve"> used, as if</w:t>
        </w:r>
      </w:ins>
      <w:ins w:id="304" w:author="David Conklin" w:date="2020-11-16T10:56:00Z">
        <w:r>
          <w:t xml:space="preserve"> some of</w:t>
        </w:r>
      </w:ins>
      <w:ins w:id="305" w:author="David Conklin" w:date="2020-11-16T10:51:00Z">
        <w:r>
          <w:t xml:space="preserve"> the</w:t>
        </w:r>
      </w:ins>
      <w:ins w:id="306" w:author="David Conklin" w:date="2020-11-16T10:52:00Z">
        <w:r>
          <w:t xml:space="preserve"> necessary additions had already been implemented.</w:t>
        </w:r>
      </w:ins>
      <w:ins w:id="307" w:author="David Conklin" w:date="2020-11-16T10:56:00Z">
        <w:r>
          <w:t xml:space="preserve">  As of 11/16/20, a few changes have </w:t>
        </w:r>
      </w:ins>
      <w:ins w:id="308" w:author="David Conklin" w:date="2020-11-16T10:57:00Z">
        <w:r>
          <w:t xml:space="preserve">in fact </w:t>
        </w:r>
      </w:ins>
      <w:ins w:id="309" w:author="David Conklin" w:date="2020-11-16T10:56:00Z">
        <w:r>
          <w:t>already been mad</w:t>
        </w:r>
      </w:ins>
      <w:ins w:id="310" w:author="David Conklin" w:date="2020-11-16T10:57:00Z">
        <w:r>
          <w:t>e to the CW3M code.</w:t>
        </w:r>
      </w:ins>
    </w:p>
    <w:p w14:paraId="2AE42891" w14:textId="2E1997DE" w:rsidR="00426FD7" w:rsidRDefault="00426FD7" w:rsidP="00426FD7">
      <w:pPr>
        <w:rPr>
          <w:ins w:id="311" w:author="David Conklin" w:date="2020-11-16T09:57:00Z"/>
        </w:rPr>
      </w:pPr>
      <w:ins w:id="312" w:author="David Conklin" w:date="2020-11-16T09:57:00Z">
        <w:r>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ins>
    </w:p>
    <w:p w14:paraId="0BE70D13" w14:textId="26E3DD51" w:rsidR="00426FD7" w:rsidRDefault="00426FD7" w:rsidP="00426FD7">
      <w:pPr>
        <w:rPr>
          <w:ins w:id="313" w:author="David Conklin" w:date="2020-11-16T09:57:00Z"/>
        </w:rPr>
      </w:pPr>
      <w:ins w:id="314" w:author="David Conklin" w:date="2020-11-16T09:57:00Z">
        <w:r>
          <w:t>The condition of a real wetland changes both seasonally and interannually.  We’ll add a WETNESS attribute to represent how wet a wetland IDU is on a given day.  The value of the WETNESS attribute will be set in the daily simulation loop.  The WETNESS attribute is discussed below in the section titled “A WETNESS attribute”.</w:t>
        </w:r>
      </w:ins>
    </w:p>
    <w:p w14:paraId="5D1E5C55" w14:textId="0EAE32B6" w:rsidR="00426FD7" w:rsidRDefault="00426FD7" w:rsidP="00426FD7">
      <w:pPr>
        <w:rPr>
          <w:ins w:id="315" w:author="David Conklin" w:date="2020-11-16T09:57:00Z"/>
        </w:rPr>
      </w:pPr>
      <w:ins w:id="316" w:author="David Conklin" w:date="2020-11-16T09:57:00Z">
        <w:r>
          <w:t>The representation of a wetland IDU most consistent with the overall CW3M design is as a flat-bottomed pool with soil at the bottom and vertical sides of uniform height.  The vegetation type and water depth are taken as uniform across the area of the IDU.  This representation can support outputs for water temperature and water depth whenever the wetland is inundated, and the degree to which the soil is saturated when it is not inundated.  A more elaborate representation of a wetland IDU would be as a bowl with a curved bottom, so that increasing fractions of the IDU’s area are inundated as the water level rises, but we won’t attempt that representation in this project.</w:t>
        </w:r>
      </w:ins>
    </w:p>
    <w:p w14:paraId="6E1A94BE" w14:textId="03AE886E" w:rsidR="00426FD7" w:rsidRDefault="00426FD7" w:rsidP="00426FD7">
      <w:pPr>
        <w:rPr>
          <w:ins w:id="317" w:author="David Conklin" w:date="2020-11-16T09:57:00Z"/>
        </w:rPr>
      </w:pPr>
      <w:ins w:id="318" w:author="David Conklin" w:date="2020-11-16T09:57:00Z">
        <w:r>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ins>
    </w:p>
    <w:p w14:paraId="1B2E1AA3" w14:textId="101BDCEF" w:rsidR="00426FD7" w:rsidRDefault="00426FD7" w:rsidP="00426FD7">
      <w:pPr>
        <w:rPr>
          <w:ins w:id="319" w:author="David Conklin" w:date="2020-11-16T09:57:00Z"/>
        </w:rPr>
      </w:pPr>
      <w:ins w:id="320" w:author="David Conklin" w:date="2020-11-16T09:57:00Z">
        <w:r>
          <w:t xml:space="preserve">The pool has a capacity (idu WETL_CAP, in units of depth).  In this simple wetland model, we parameterize the reach with two values, a threshold flow (reach Q_CAP, in cms), and a fraction (reach QSPILL_FRC).  Water always flows longitudinally down the channel, but </w:t>
        </w:r>
      </w:ins>
      <w:ins w:id="321" w:author="David Conklin" w:date="2020-11-16T10:50:00Z">
        <w:r w:rsidR="004D6C2F">
          <w:t>at</w:t>
        </w:r>
      </w:ins>
      <w:ins w:id="322" w:author="David Conklin" w:date="2020-11-16T09:57:00Z">
        <w:r>
          <w:t xml:space="preserve"> flow rates above Q_CAP, the </w:t>
        </w:r>
        <w:r>
          <w:lastRenderedPageBreak/>
          <w:t xml:space="preserve">portion of the flow above Q_CAP is divided between flow down channel and flow laterally over the sides of the channel into the adjacent pool. </w:t>
        </w:r>
      </w:ins>
    </w:p>
    <w:p w14:paraId="411BBE39" w14:textId="17F78342" w:rsidR="00426FD7" w:rsidRDefault="00426FD7" w:rsidP="00426FD7">
      <w:pPr>
        <w:rPr>
          <w:ins w:id="323" w:author="David Conklin" w:date="2020-11-16T09:57:00Z"/>
        </w:rPr>
      </w:pPr>
      <w:ins w:id="324" w:author="David Conklin" w:date="2020-11-16T09:57:00Z">
        <w:r>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is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ins>
    </w:p>
    <w:p w14:paraId="605D65AD" w14:textId="77777777" w:rsidR="00426FD7" w:rsidRDefault="00426FD7" w:rsidP="00426FD7">
      <w:pPr>
        <w:rPr>
          <w:ins w:id="325" w:author="David Conklin" w:date="2020-11-16T09:57:00Z"/>
        </w:rPr>
      </w:pPr>
      <w:ins w:id="326" w:author="David Conklin" w:date="2020-11-16T09:57:00Z">
        <w:r>
          <w:t>The conceptualization described so far allows for nourishment of the wetland idus from a nearby reach, but it does not account for lateral flow into the wetlands from the soil of adjacent non-wetland IDUs.  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ins>
    </w:p>
    <w:p w14:paraId="3169ADE7" w14:textId="255460CB" w:rsidR="00426FD7" w:rsidRDefault="00426FD7" w:rsidP="00426FD7">
      <w:pPr>
        <w:rPr>
          <w:ins w:id="327" w:author="David Conklin" w:date="2020-11-16T09:57:00Z"/>
        </w:rPr>
      </w:pPr>
      <w:ins w:id="328" w:author="David Conklin" w:date="2020-11-16T09:57:00Z">
        <w:r>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ins>
    </w:p>
    <w:p w14:paraId="3E415328" w14:textId="6AB87AFD" w:rsidR="00426FD7" w:rsidRDefault="00426FD7" w:rsidP="00426FD7">
      <w:pPr>
        <w:rPr>
          <w:ins w:id="329" w:author="David Conklin" w:date="2020-11-16T09:57:00Z"/>
        </w:rPr>
      </w:pPr>
      <w:ins w:id="330" w:author="David Conklin" w:date="2020-11-16T09:57:00Z">
        <w:r>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ins>
      <w:ins w:id="331" w:author="David Conklin" w:date="2020-11-16T10:59:00Z">
        <w:r w:rsidR="00896744">
          <w:t>In the data layers inherited f</w:t>
        </w:r>
      </w:ins>
      <w:ins w:id="332" w:author="David Conklin" w:date="2020-11-16T11:00:00Z">
        <w:r w:rsidR="00896744">
          <w:t>rom the WW2100 project, w</w:t>
        </w:r>
      </w:ins>
      <w:ins w:id="333" w:author="David Conklin" w:date="2020-11-16T09:57:00Z">
        <w:r>
          <w:t>etland #18, consisting of a single IDU (IDU_ID=149851) in an HRU (HRU_ID=2344) which drains to a reach of McGowan Creek (COMID=23773619), is an example of a wetland IDU not adjacent to a reach nor connected by adjacency to other wetland IDUs.</w:t>
        </w:r>
      </w:ins>
    </w:p>
    <w:p w14:paraId="6B1FF002" w14:textId="77777777" w:rsidR="00426FD7" w:rsidRDefault="00426FD7" w:rsidP="00426FD7">
      <w:pPr>
        <w:rPr>
          <w:ins w:id="334" w:author="David Conklin" w:date="2020-11-16T09:57:00Z"/>
        </w:rPr>
      </w:pPr>
    </w:p>
    <w:p w14:paraId="43476BB2" w14:textId="77777777" w:rsidR="00426FD7" w:rsidRDefault="00426FD7">
      <w:pPr>
        <w:pStyle w:val="Heading1"/>
        <w:rPr>
          <w:ins w:id="335" w:author="David Conklin" w:date="2020-11-16T09:57:00Z"/>
        </w:rPr>
        <w:pPrChange w:id="336" w:author="David Conklin" w:date="2020-11-16T11:16:00Z">
          <w:pPr>
            <w:pStyle w:val="Heading2"/>
          </w:pPr>
        </w:pPrChange>
      </w:pPr>
      <w:bookmarkStart w:id="337" w:name="_Toc56412550"/>
      <w:bookmarkStart w:id="338" w:name="_Toc56428409"/>
      <w:ins w:id="339" w:author="David Conklin" w:date="2020-11-16T09:57:00Z">
        <w:r>
          <w:t>Attributes of interest in the wetlands study</w:t>
        </w:r>
        <w:bookmarkEnd w:id="337"/>
        <w:bookmarkEnd w:id="338"/>
      </w:ins>
    </w:p>
    <w:p w14:paraId="25FB65F4" w14:textId="77777777" w:rsidR="00426FD7" w:rsidRDefault="00426FD7" w:rsidP="00426FD7">
      <w:pPr>
        <w:rPr>
          <w:ins w:id="340" w:author="David Conklin" w:date="2020-11-16T09:57:00Z"/>
        </w:rPr>
      </w:pPr>
      <w:ins w:id="341" w:author="David Conklin" w:date="2020-11-16T09:57:00Z">
        <w:r>
          <w:t>A number of attributes of the IDU, HRU, and Reach data layers may be used as inputs and outputs in the wetland simulations.  An initial set of such attributes is:</w:t>
        </w:r>
      </w:ins>
    </w:p>
    <w:p w14:paraId="388316C3" w14:textId="77777777" w:rsidR="00426FD7" w:rsidRDefault="00426FD7" w:rsidP="00426FD7">
      <w:pPr>
        <w:rPr>
          <w:ins w:id="342" w:author="David Conklin" w:date="2020-11-16T09:57:00Z"/>
        </w:rPr>
      </w:pPr>
      <w:ins w:id="343" w:author="David Conklin" w:date="2020-11-16T09:57:00Z">
        <w:r>
          <w:tab/>
          <w:t>WETL_ID, WETNESS, WETL_CAP in the IDU layer (new)</w:t>
        </w:r>
      </w:ins>
    </w:p>
    <w:p w14:paraId="180CF781" w14:textId="77777777" w:rsidR="00426FD7" w:rsidRDefault="00426FD7" w:rsidP="00426FD7">
      <w:pPr>
        <w:rPr>
          <w:ins w:id="344" w:author="David Conklin" w:date="2020-11-16T09:57:00Z"/>
        </w:rPr>
      </w:pPr>
      <w:ins w:id="345" w:author="David Conklin" w:date="2020-11-16T09:57:00Z">
        <w:r>
          <w:tab/>
          <w:t>Q_CAP, QSPILL_FRC in the reach layer (new)</w:t>
        </w:r>
      </w:ins>
    </w:p>
    <w:p w14:paraId="447FE056" w14:textId="77777777" w:rsidR="00426FD7" w:rsidRDefault="00426FD7" w:rsidP="00426FD7">
      <w:pPr>
        <w:rPr>
          <w:ins w:id="346" w:author="David Conklin" w:date="2020-11-16T09:57:00Z"/>
        </w:rPr>
      </w:pPr>
      <w:ins w:id="347" w:author="David Conklin" w:date="2020-11-16T09:57:00Z">
        <w:r>
          <w:tab/>
          <w:t>Q in the Reach layer, the flow in the outlet reach of the wetland</w:t>
        </w:r>
      </w:ins>
    </w:p>
    <w:p w14:paraId="78CE203A" w14:textId="77777777" w:rsidR="00426FD7" w:rsidRDefault="00426FD7" w:rsidP="00426FD7">
      <w:pPr>
        <w:rPr>
          <w:ins w:id="348" w:author="David Conklin" w:date="2020-11-16T09:57:00Z"/>
        </w:rPr>
      </w:pPr>
      <w:ins w:id="349" w:author="David Conklin" w:date="2020-11-16T09:57:00Z">
        <w:r>
          <w:tab/>
          <w:t>REACH_H2O in the Reach layer, the volume of water in the reach</w:t>
        </w:r>
      </w:ins>
    </w:p>
    <w:p w14:paraId="16B73ADF" w14:textId="77777777" w:rsidR="00426FD7" w:rsidRDefault="00426FD7" w:rsidP="00426FD7">
      <w:pPr>
        <w:rPr>
          <w:ins w:id="350" w:author="David Conklin" w:date="2020-11-16T09:57:00Z"/>
        </w:rPr>
      </w:pPr>
      <w:ins w:id="351" w:author="David Conklin" w:date="2020-11-16T09:57:00Z">
        <w:r>
          <w:tab/>
          <w:t>TEMP_H2O in the Reach layer (new), reach water temperature</w:t>
        </w:r>
      </w:ins>
    </w:p>
    <w:p w14:paraId="0E5A42C6" w14:textId="77777777" w:rsidR="00426FD7" w:rsidRDefault="00426FD7" w:rsidP="00426FD7">
      <w:pPr>
        <w:rPr>
          <w:ins w:id="352" w:author="David Conklin" w:date="2020-11-16T09:57:00Z"/>
        </w:rPr>
      </w:pPr>
      <w:ins w:id="353" w:author="David Conklin" w:date="2020-11-16T09:57:00Z">
        <w:r>
          <w:tab/>
          <w:t>PRECIP in the IDU and HRU layers, precipitation</w:t>
        </w:r>
      </w:ins>
    </w:p>
    <w:p w14:paraId="37C05D87" w14:textId="77777777" w:rsidR="00426FD7" w:rsidRDefault="00426FD7" w:rsidP="00426FD7">
      <w:pPr>
        <w:rPr>
          <w:ins w:id="354" w:author="David Conklin" w:date="2020-11-16T09:57:00Z"/>
        </w:rPr>
      </w:pPr>
      <w:ins w:id="355" w:author="David Conklin" w:date="2020-11-16T09:57:00Z">
        <w:r>
          <w:lastRenderedPageBreak/>
          <w:tab/>
          <w:t>TEMP in the IDU and HRU layers, air temperature</w:t>
        </w:r>
      </w:ins>
    </w:p>
    <w:p w14:paraId="69D0D557" w14:textId="77777777" w:rsidR="00426FD7" w:rsidRDefault="00426FD7" w:rsidP="00426FD7">
      <w:pPr>
        <w:rPr>
          <w:ins w:id="356" w:author="David Conklin" w:date="2020-11-16T09:57:00Z"/>
        </w:rPr>
      </w:pPr>
      <w:ins w:id="357" w:author="David Conklin" w:date="2020-11-16T09:57:00Z">
        <w:r>
          <w:tab/>
          <w:t>AWS, SM_DAY, and SOILH2OEST in the IDU layer, discussed below</w:t>
        </w:r>
      </w:ins>
    </w:p>
    <w:p w14:paraId="0B954785" w14:textId="77777777" w:rsidR="00426FD7" w:rsidRDefault="00426FD7" w:rsidP="00426FD7">
      <w:pPr>
        <w:rPr>
          <w:ins w:id="358" w:author="David Conklin" w:date="2020-11-16T09:57:00Z"/>
        </w:rPr>
      </w:pPr>
      <w:ins w:id="359" w:author="David Conklin" w:date="2020-11-16T09:57:00Z">
        <w:r>
          <w:tab/>
        </w:r>
      </w:ins>
    </w:p>
    <w:p w14:paraId="78E575C8" w14:textId="77777777" w:rsidR="00426FD7" w:rsidRDefault="00426FD7">
      <w:pPr>
        <w:pStyle w:val="Heading1"/>
        <w:rPr>
          <w:ins w:id="360" w:author="David Conklin" w:date="2020-11-16T09:57:00Z"/>
        </w:rPr>
        <w:pPrChange w:id="361" w:author="David Conklin" w:date="2020-11-16T11:17:00Z">
          <w:pPr>
            <w:pStyle w:val="Heading2"/>
          </w:pPr>
        </w:pPrChange>
      </w:pPr>
      <w:bookmarkStart w:id="362" w:name="_Toc56412551"/>
      <w:bookmarkStart w:id="363" w:name="_Toc56428410"/>
      <w:ins w:id="364" w:author="David Conklin" w:date="2020-11-16T09:57:00Z">
        <w:r>
          <w:t>A WETNESS attribute</w:t>
        </w:r>
        <w:bookmarkEnd w:id="362"/>
        <w:bookmarkEnd w:id="363"/>
      </w:ins>
    </w:p>
    <w:p w14:paraId="76BF7A49" w14:textId="711D605F" w:rsidR="00426FD7" w:rsidRDefault="00426FD7" w:rsidP="00426FD7">
      <w:pPr>
        <w:rPr>
          <w:ins w:id="365" w:author="David Conklin" w:date="2020-11-16T09:57:00Z"/>
        </w:rPr>
      </w:pPr>
      <w:ins w:id="366" w:author="David Conklin" w:date="2020-11-16T09:57:00Z">
        <w:r>
          <w:t>A new IDU attribute, WETNESS, is proposed as a generalization of the attributes for soil moisture.  The calculation of WETNESS would likely make use of existing attributes for soil water holding capacity (AWS) and soil moisture (SM_DAY and/or SOILH2OEST).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ins>
    </w:p>
    <w:p w14:paraId="2AC34BA4" w14:textId="77777777" w:rsidR="00426FD7" w:rsidRDefault="00426FD7" w:rsidP="00426FD7">
      <w:pPr>
        <w:rPr>
          <w:ins w:id="367" w:author="David Conklin" w:date="2020-11-16T09:57:00Z"/>
        </w:rPr>
      </w:pPr>
      <w:ins w:id="368" w:author="David Conklin" w:date="2020-11-16T09:57:00Z">
        <w:r>
          <w:t>The idea of a WETNESS attribute was suggested by the use of negative “water depths” by Poiani and Johnson in their prairie wetland model (Poiani &amp; Johnson 1993).  Here is their description:</w:t>
        </w:r>
      </w:ins>
    </w:p>
    <w:p w14:paraId="392E7DDC" w14:textId="0F070C4F" w:rsidR="00426FD7" w:rsidRPr="00812F58" w:rsidRDefault="00426FD7">
      <w:pPr>
        <w:ind w:left="720"/>
        <w:rPr>
          <w:ins w:id="369" w:author="David Conklin" w:date="2020-11-16T09:57:00Z"/>
          <w:rFonts w:ascii="Times New Roman" w:hAnsi="Times New Roman" w:cs="Times New Roman"/>
          <w:sz w:val="20"/>
          <w:szCs w:val="20"/>
          <w:rPrChange w:id="370" w:author="David Conklin" w:date="2020-11-16T11:01:00Z">
            <w:rPr>
              <w:ins w:id="371" w:author="David Conklin" w:date="2020-11-16T09:57:00Z"/>
            </w:rPr>
          </w:rPrChange>
        </w:rPr>
        <w:pPrChange w:id="372" w:author="David Conklin" w:date="2020-11-16T11:01:00Z">
          <w:pPr/>
        </w:pPrChange>
      </w:pPr>
      <w:ins w:id="373" w:author="David Conklin" w:date="2020-11-16T09:57:00Z">
        <w:r>
          <w:rPr>
            <w:rFonts w:ascii="Times New Roman" w:hAnsi="Times New Roman" w:cs="Times New Roman"/>
            <w:sz w:val="20"/>
            <w:szCs w:val="20"/>
          </w:rPr>
          <w:t>…negative “water depths” were calculated for certain cells in the GIS.  This approximated depth to groundwater for vegetation types that were not permanently flooded or saturated.  For example, suppose the water elevation over the entire wetland basin was 557.7 metres above sea level (m.a.s.l.).  A cell in the center of the basin with a ground elevation of 557.0 m.a.s.l. would have a water depth of 0.7 m.  In contrast, a cell at the edge of the wetland with an elevation of 558.0 m.a.s.l. would have a “water depth” (or depth to groundwater) of -0.3 m.</w:t>
        </w:r>
      </w:ins>
    </w:p>
    <w:p w14:paraId="4092F40D" w14:textId="1C6FE67A" w:rsidR="00426FD7" w:rsidRDefault="00426FD7" w:rsidP="00426FD7">
      <w:pPr>
        <w:rPr>
          <w:ins w:id="374" w:author="David Conklin" w:date="2020-11-16T09:57:00Z"/>
        </w:rPr>
      </w:pPr>
      <w:ins w:id="375" w:author="David Conklin" w:date="2020-11-16T09:57:00Z">
        <w:r>
          <w:t>The proposed WETNESS attribute is the same as water depth for positive values, but differs from Poiani’s negative water depth in value.  Poiani’s negative water depth is referenced to the elevation of groundwater, which is presumably the elevation of the water level in the nearest portion of their study area that has standing water.  Negative values of the WETNESS attribute would instead be calculated from soil water holding capacity and an estimate of current soil moisture, probably using existing IDU attributes AWS, SM_DAY, and SOILH2OEST.</w:t>
        </w:r>
      </w:ins>
    </w:p>
    <w:p w14:paraId="5CA9B481" w14:textId="0BE99D81" w:rsidR="00426FD7" w:rsidRDefault="00426FD7" w:rsidP="00426FD7">
      <w:pPr>
        <w:rPr>
          <w:ins w:id="376" w:author="David Conklin" w:date="2020-11-16T09:57:00Z"/>
        </w:rPr>
      </w:pPr>
      <w:ins w:id="377" w:author="David Conklin" w:date="2020-11-16T09:57:00Z">
        <w:r>
          <w:t>Existing IDU attribute AWS is described in the CW3M data dictionary as “average soil water holding capacity” from SSURGO, in units of cmH</w:t>
        </w:r>
        <w:r>
          <w:rPr>
            <w:vertAlign w:val="subscript"/>
          </w:rPr>
          <w:t>2</w:t>
        </w:r>
        <w:r>
          <w:t>O.  We can adjust the AWS values for wetland IDUs to tune our wetland model.</w:t>
        </w:r>
      </w:ins>
    </w:p>
    <w:p w14:paraId="15C2FE90" w14:textId="1C4C26C5" w:rsidR="00426FD7" w:rsidRDefault="00426FD7" w:rsidP="00426FD7">
      <w:pPr>
        <w:rPr>
          <w:ins w:id="378" w:author="David Conklin" w:date="2020-11-16T09:57:00Z"/>
        </w:rPr>
      </w:pPr>
      <w:ins w:id="379" w:author="David Conklin" w:date="2020-11-16T09:57:00Z">
        <w:r>
          <w:t>Existing IDU attribute SM_DAY is the amount of water held in the soil, in mm, as tracked by the CW3M’s precipitation/infiltration/runoff submodel.  It can change daily.  Conceptually it applies to the soil from the surface down to a point too deep to be accessible by plants and too deep for water to flow laterally into the nearest downhill stream reach.  SM_DAY does not include aquifer water.</w:t>
        </w:r>
      </w:ins>
    </w:p>
    <w:p w14:paraId="1C7D3C66" w14:textId="3078234B" w:rsidR="00426FD7" w:rsidRDefault="00426FD7" w:rsidP="00426FD7">
      <w:pPr>
        <w:rPr>
          <w:ins w:id="380" w:author="David Conklin" w:date="2020-11-16T09:57:00Z"/>
        </w:rPr>
      </w:pPr>
      <w:ins w:id="381" w:author="David Conklin" w:date="2020-11-16T09:57:00Z">
        <w:r>
          <w:t xml:space="preserve">Existing IDU attribute SOILH2OEST is an estimate of plant available soil moisture, in mm of water, calculated during the growing season separately for the irrigated and unirrigated parts of HRUs containing agricultural IDUs.  </w:t>
        </w:r>
      </w:ins>
    </w:p>
    <w:p w14:paraId="0B82E202" w14:textId="77777777" w:rsidR="00426FD7" w:rsidRDefault="00426FD7" w:rsidP="00426FD7">
      <w:pPr>
        <w:rPr>
          <w:ins w:id="382" w:author="David Conklin" w:date="2020-11-16T09:57:00Z"/>
        </w:rPr>
      </w:pPr>
      <w:ins w:id="383" w:author="David Conklin" w:date="2020-11-16T09:57:00Z">
        <w:r>
          <w:t xml:space="preserve">The proposed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in principle could be derived from the SM_DAY attribute and the soil water holding capacity (AWS): </w:t>
        </w:r>
      </w:ins>
    </w:p>
    <w:p w14:paraId="37252F1C" w14:textId="77777777" w:rsidR="00426FD7" w:rsidRDefault="00426FD7" w:rsidP="00426FD7">
      <w:pPr>
        <w:rPr>
          <w:ins w:id="384" w:author="David Conklin" w:date="2020-11-16T09:57:00Z"/>
        </w:rPr>
      </w:pPr>
      <w:ins w:id="385" w:author="David Conklin" w:date="2020-11-16T09:57:00Z">
        <w:r>
          <w:lastRenderedPageBreak/>
          <w:tab/>
          <w:t>when there is no standing water, WETNESS = SM_DAY - AWS</w:t>
        </w:r>
      </w:ins>
    </w:p>
    <w:p w14:paraId="288D0A7B" w14:textId="77777777" w:rsidR="00426FD7" w:rsidRDefault="00426FD7" w:rsidP="00426FD7">
      <w:pPr>
        <w:rPr>
          <w:ins w:id="386" w:author="David Conklin" w:date="2020-11-16T09:57:00Z"/>
        </w:rPr>
      </w:pPr>
      <w:ins w:id="387" w:author="David Conklin" w:date="2020-11-16T09:57:00Z">
        <w:r>
          <w:t>This formulation allows interpretation of the magnitude of negative WETNESS values as a measure of how much more water the soil will absorb before water begins to accumulate on the surface.</w:t>
        </w:r>
      </w:ins>
    </w:p>
    <w:p w14:paraId="45D7EB32" w14:textId="77777777" w:rsidR="00426FD7" w:rsidRDefault="00426FD7" w:rsidP="00426FD7">
      <w:pPr>
        <w:rPr>
          <w:ins w:id="388" w:author="David Conklin" w:date="2020-11-16T09:57:00Z"/>
        </w:rPr>
      </w:pPr>
    </w:p>
    <w:p w14:paraId="0766C731" w14:textId="77777777" w:rsidR="00426FD7" w:rsidRDefault="00426FD7">
      <w:pPr>
        <w:pStyle w:val="Heading1"/>
        <w:rPr>
          <w:ins w:id="389" w:author="David Conklin" w:date="2020-11-16T09:57:00Z"/>
        </w:rPr>
        <w:pPrChange w:id="390" w:author="David Conklin" w:date="2020-11-16T11:17:00Z">
          <w:pPr>
            <w:pStyle w:val="Heading2"/>
          </w:pPr>
        </w:pPrChange>
      </w:pPr>
      <w:bookmarkStart w:id="391" w:name="_Toc56412552"/>
      <w:bookmarkStart w:id="392" w:name="_Toc56428411"/>
      <w:ins w:id="393" w:author="David Conklin" w:date="2020-11-16T09:57:00Z">
        <w:r>
          <w:t>Calculating the exchange of water between the wetland and the reach</w:t>
        </w:r>
        <w:bookmarkEnd w:id="391"/>
        <w:bookmarkEnd w:id="392"/>
      </w:ins>
    </w:p>
    <w:p w14:paraId="0CF4571B" w14:textId="77777777" w:rsidR="00426FD7" w:rsidRDefault="00426FD7" w:rsidP="00426FD7">
      <w:pPr>
        <w:pStyle w:val="Heading3"/>
        <w:rPr>
          <w:ins w:id="394" w:author="David Conklin" w:date="2020-11-16T09:57:00Z"/>
        </w:rPr>
      </w:pPr>
      <w:bookmarkStart w:id="395" w:name="_Toc56412553"/>
      <w:bookmarkStart w:id="396" w:name="_Toc56428412"/>
      <w:ins w:id="397" w:author="David Conklin" w:date="2020-11-16T09:57:00Z">
        <w:r>
          <w:t>Wetland IDU parameters</w:t>
        </w:r>
        <w:bookmarkEnd w:id="395"/>
        <w:bookmarkEnd w:id="396"/>
      </w:ins>
    </w:p>
    <w:p w14:paraId="14BE520C" w14:textId="77777777" w:rsidR="00426FD7" w:rsidRPr="00054B65" w:rsidRDefault="00426FD7" w:rsidP="00426FD7">
      <w:pPr>
        <w:ind w:left="1440" w:hanging="720"/>
        <w:rPr>
          <w:ins w:id="398" w:author="David Conklin" w:date="2020-11-16T09:57:00Z"/>
        </w:rPr>
      </w:pPr>
      <w:ins w:id="399" w:author="David Conklin" w:date="2020-11-16T09:57:00Z">
        <w:r>
          <w:t>WETNESS – a variable representing how wet the wetland (mmH</w:t>
        </w:r>
        <w:r>
          <w:rPr>
            <w:vertAlign w:val="subscript"/>
          </w:rPr>
          <w:t>2</w:t>
        </w:r>
        <w:r>
          <w:t>O)</w:t>
        </w:r>
      </w:ins>
    </w:p>
    <w:p w14:paraId="645E426A" w14:textId="77777777" w:rsidR="00426FD7" w:rsidRDefault="00426FD7" w:rsidP="00426FD7">
      <w:pPr>
        <w:ind w:left="1440" w:hanging="720"/>
        <w:rPr>
          <w:ins w:id="400" w:author="David Conklin" w:date="2020-11-16T09:57:00Z"/>
        </w:rPr>
      </w:pPr>
      <w:ins w:id="401" w:author="David Conklin" w:date="2020-11-16T09:57:00Z">
        <w:r>
          <w:t>WETL_CAP – a parameter representing the depth of water (mmH</w:t>
        </w:r>
        <w:r>
          <w:rPr>
            <w:vertAlign w:val="subscript"/>
          </w:rPr>
          <w:t>2</w:t>
        </w:r>
        <w:r>
          <w:t>O) at which the water overflows back to the associated reach, assuming Q &lt; Q_CAP</w:t>
        </w:r>
      </w:ins>
    </w:p>
    <w:p w14:paraId="0F26D538" w14:textId="7B1C104C" w:rsidR="00426FD7" w:rsidRDefault="00426FD7" w:rsidP="00426FD7">
      <w:pPr>
        <w:ind w:left="1440" w:hanging="720"/>
        <w:rPr>
          <w:ins w:id="402" w:author="David Conklin" w:date="2020-11-16T13:57:00Z"/>
        </w:rPr>
      </w:pPr>
      <w:ins w:id="403" w:author="David Conklin" w:date="2020-11-16T09:57:00Z">
        <w:r>
          <w:t>WETL2Q – a variable representing the overflow from the wetland back to the reach</w:t>
        </w:r>
      </w:ins>
    </w:p>
    <w:p w14:paraId="15BF4467" w14:textId="65AFDDEF" w:rsidR="008C79F5" w:rsidRDefault="008C79F5">
      <w:pPr>
        <w:ind w:left="1440" w:hanging="720"/>
        <w:rPr>
          <w:ins w:id="404" w:author="David Conklin" w:date="2020-11-16T09:57:00Z"/>
        </w:rPr>
      </w:pPr>
      <w:ins w:id="405" w:author="David Conklin" w:date="2020-11-16T13:57:00Z">
        <w:r>
          <w:t>ELEV_MEAN – the elevation above s</w:t>
        </w:r>
      </w:ins>
      <w:ins w:id="406" w:author="David Conklin" w:date="2020-11-16T13:58:00Z">
        <w:r>
          <w:t>ea level of the bottom of the wetland conceptual tank</w:t>
        </w:r>
      </w:ins>
    </w:p>
    <w:p w14:paraId="5FCE90B8" w14:textId="77777777" w:rsidR="00426FD7" w:rsidRDefault="00426FD7" w:rsidP="00426FD7">
      <w:pPr>
        <w:pStyle w:val="Heading3"/>
        <w:rPr>
          <w:ins w:id="407" w:author="David Conklin" w:date="2020-11-16T09:57:00Z"/>
        </w:rPr>
      </w:pPr>
      <w:bookmarkStart w:id="408" w:name="_Toc56412554"/>
      <w:bookmarkStart w:id="409" w:name="_Toc56428413"/>
      <w:ins w:id="410" w:author="David Conklin" w:date="2020-11-16T09:57:00Z">
        <w:r>
          <w:t>Reach parameters</w:t>
        </w:r>
        <w:bookmarkEnd w:id="408"/>
        <w:bookmarkEnd w:id="409"/>
      </w:ins>
    </w:p>
    <w:p w14:paraId="1292D8B6" w14:textId="77777777" w:rsidR="00426FD7" w:rsidRPr="00054B65" w:rsidRDefault="00426FD7" w:rsidP="00426FD7">
      <w:pPr>
        <w:ind w:firstLine="720"/>
        <w:rPr>
          <w:ins w:id="411" w:author="David Conklin" w:date="2020-11-16T09:57:00Z"/>
        </w:rPr>
      </w:pPr>
      <w:ins w:id="412" w:author="David Conklin" w:date="2020-11-16T09:57:00Z">
        <w:r>
          <w:t>Q – flow, cms</w:t>
        </w:r>
      </w:ins>
    </w:p>
    <w:p w14:paraId="269066E1" w14:textId="77777777" w:rsidR="00426FD7" w:rsidRDefault="00426FD7" w:rsidP="00426FD7">
      <w:pPr>
        <w:ind w:left="1440" w:hanging="720"/>
        <w:rPr>
          <w:ins w:id="413" w:author="David Conklin" w:date="2020-11-16T09:57:00Z"/>
        </w:rPr>
      </w:pPr>
      <w:ins w:id="414" w:author="David Conklin" w:date="2020-11-16T09:57:00Z">
        <w:r>
          <w:t>Q_CAP – below this flow rate, all the water exits downstream; above this rate, a fraction spills into the adjacent wetland (cms)</w:t>
        </w:r>
      </w:ins>
    </w:p>
    <w:p w14:paraId="0CC79863" w14:textId="77777777" w:rsidR="00426FD7" w:rsidRDefault="00426FD7" w:rsidP="00426FD7">
      <w:pPr>
        <w:ind w:left="1440" w:hanging="720"/>
        <w:rPr>
          <w:ins w:id="415" w:author="David Conklin" w:date="2020-11-16T09:57:00Z"/>
        </w:rPr>
      </w:pPr>
      <w:ins w:id="416" w:author="David Conklin" w:date="2020-11-16T09:57:00Z">
        <w:r>
          <w:t>QSPILL_FRC – the fraction of Q above Q_CAP which spills into the adjacent wetland</w:t>
        </w:r>
      </w:ins>
    </w:p>
    <w:p w14:paraId="602DCEDA" w14:textId="77777777" w:rsidR="00426FD7" w:rsidRDefault="00426FD7" w:rsidP="00426FD7">
      <w:pPr>
        <w:ind w:left="1440" w:hanging="720"/>
        <w:rPr>
          <w:ins w:id="417" w:author="David Conklin" w:date="2020-11-16T09:57:00Z"/>
        </w:rPr>
      </w:pPr>
      <w:ins w:id="418" w:author="David Conklin" w:date="2020-11-16T09:57:00Z">
        <w:r>
          <w:t>Q2WETL – a variable representing the flow over the banks of the reach into the wetland</w:t>
        </w:r>
      </w:ins>
    </w:p>
    <w:p w14:paraId="58656692" w14:textId="77777777" w:rsidR="00426FD7" w:rsidRDefault="00426FD7" w:rsidP="00426FD7">
      <w:pPr>
        <w:rPr>
          <w:ins w:id="419" w:author="David Conklin" w:date="2020-11-16T09:57:00Z"/>
        </w:rPr>
      </w:pPr>
    </w:p>
    <w:p w14:paraId="451CE606" w14:textId="77777777" w:rsidR="00426FD7" w:rsidRDefault="00426FD7" w:rsidP="00426FD7">
      <w:pPr>
        <w:rPr>
          <w:ins w:id="420" w:author="David Conklin" w:date="2020-11-16T09:57:00Z"/>
        </w:rPr>
      </w:pPr>
      <w:ins w:id="421" w:author="David Conklin" w:date="2020-11-16T09:57:00Z">
        <w:r>
          <w:t xml:space="preserve">When Q &gt; Q_CAP and WETNESS &lt; WETL_CAP, then </w:t>
        </w:r>
      </w:ins>
    </w:p>
    <w:p w14:paraId="00B15F1B" w14:textId="77777777" w:rsidR="00426FD7" w:rsidRDefault="00426FD7" w:rsidP="00426FD7">
      <w:pPr>
        <w:ind w:firstLine="720"/>
        <w:rPr>
          <w:ins w:id="422" w:author="David Conklin" w:date="2020-11-16T09:57:00Z"/>
        </w:rPr>
      </w:pPr>
      <w:ins w:id="423" w:author="David Conklin" w:date="2020-11-16T09:57:00Z">
        <w:r>
          <w:t xml:space="preserve">WETL2Q = 0 and </w:t>
        </w:r>
      </w:ins>
    </w:p>
    <w:p w14:paraId="2F9A4A01" w14:textId="77777777" w:rsidR="00426FD7" w:rsidRDefault="00426FD7" w:rsidP="00426FD7">
      <w:pPr>
        <w:ind w:firstLine="720"/>
        <w:rPr>
          <w:ins w:id="424" w:author="David Conklin" w:date="2020-11-16T09:57:00Z"/>
        </w:rPr>
      </w:pPr>
      <w:ins w:id="425" w:author="David Conklin" w:date="2020-11-16T09:57:00Z">
        <w:r>
          <w:t>Q2WETL = (Q – Q_CAP) * QSPILL_FRC</w:t>
        </w:r>
      </w:ins>
    </w:p>
    <w:p w14:paraId="4D15CEDF" w14:textId="6F64615E" w:rsidR="00426FD7" w:rsidRDefault="00426FD7" w:rsidP="00426FD7">
      <w:pPr>
        <w:ind w:left="720" w:hanging="720"/>
        <w:rPr>
          <w:ins w:id="426" w:author="David Conklin" w:date="2020-11-16T09:57:00Z"/>
        </w:rPr>
      </w:pPr>
      <w:ins w:id="427" w:author="David Conklin" w:date="2020-11-16T09:57:00Z">
        <w:r>
          <w:t xml:space="preserve">When both Q &gt; Q_CAP and WETNESS&gt;WETL_CAP, a flood condition exists. How to set the values of Q2WETL and WETL2Q remains to be specified as of </w:t>
        </w:r>
      </w:ins>
      <w:ins w:id="428" w:author="David Conklin" w:date="2020-11-16T11:20:00Z">
        <w:r w:rsidR="00A85AEE">
          <w:t>11/16</w:t>
        </w:r>
      </w:ins>
      <w:ins w:id="429" w:author="David Conklin" w:date="2020-11-16T09:57:00Z">
        <w:r>
          <w:t>/20.</w:t>
        </w:r>
      </w:ins>
    </w:p>
    <w:p w14:paraId="58AE236E" w14:textId="77777777" w:rsidR="00426FD7" w:rsidRDefault="00426FD7" w:rsidP="00426FD7">
      <w:pPr>
        <w:rPr>
          <w:ins w:id="430" w:author="David Conklin" w:date="2020-11-16T09:57:00Z"/>
        </w:rPr>
      </w:pPr>
      <w:ins w:id="431" w:author="David Conklin" w:date="2020-11-16T09:57:00Z">
        <w:r>
          <w:t>When Q &lt; Q_CAP and WETNESS &gt; WETL_CAP, then WETL2Q is &gt; 0 and Q2WETL = 0.</w:t>
        </w:r>
      </w:ins>
    </w:p>
    <w:p w14:paraId="2B921006" w14:textId="77777777" w:rsidR="00426FD7" w:rsidRDefault="00426FD7" w:rsidP="00426FD7">
      <w:pPr>
        <w:rPr>
          <w:ins w:id="432" w:author="David Conklin" w:date="2020-11-16T09:57:00Z"/>
        </w:rPr>
      </w:pPr>
      <w:ins w:id="433" w:author="David Conklin" w:date="2020-11-16T09:57:00Z">
        <w:r>
          <w:tab/>
          <w:t>WETL2Q is chosen so as to keep Q &lt;= Q_CAP</w:t>
        </w:r>
      </w:ins>
    </w:p>
    <w:p w14:paraId="1D7D8096" w14:textId="77777777" w:rsidR="00426FD7" w:rsidRDefault="00426FD7" w:rsidP="00426FD7">
      <w:pPr>
        <w:rPr>
          <w:ins w:id="434" w:author="David Conklin" w:date="2020-11-16T09:57:00Z"/>
        </w:rPr>
      </w:pPr>
      <w:ins w:id="435" w:author="David Conklin" w:date="2020-11-16T09:57:00Z">
        <w:r>
          <w:t>When WETNESS &gt;= 0, SOILH2OEST = AWS*10</w:t>
        </w:r>
        <w:r>
          <w:tab/>
        </w:r>
        <w:r>
          <w:tab/>
          <w:t>(AWS is in cm, SOILH2OEST is in mm)</w:t>
        </w:r>
      </w:ins>
    </w:p>
    <w:p w14:paraId="00D01C54" w14:textId="78F843EA" w:rsidR="00426FD7" w:rsidRDefault="00426FD7" w:rsidP="00426FD7">
      <w:pPr>
        <w:rPr>
          <w:ins w:id="436" w:author="David Conklin" w:date="2020-11-16T09:57:00Z"/>
        </w:rPr>
      </w:pPr>
      <w:ins w:id="437" w:author="David Conklin" w:date="2020-11-16T09:57:00Z">
        <w:r>
          <w:t>When WETNESS &lt; 0, SOILH2OEST = AWS*10 + WETNESS</w:t>
        </w:r>
      </w:ins>
    </w:p>
    <w:p w14:paraId="4ADB6A01" w14:textId="4EC3D233" w:rsidR="00426FD7" w:rsidRDefault="00426FD7" w:rsidP="00426FD7">
      <w:pPr>
        <w:rPr>
          <w:ins w:id="438" w:author="David Conklin" w:date="2020-11-16T09:57:00Z"/>
        </w:rPr>
      </w:pPr>
      <w:ins w:id="439" w:author="David Conklin" w:date="2020-11-16T09:57:00Z">
        <w:r>
          <w:t>It will be necessary to add logic to HBV::HBV</w:t>
        </w:r>
      </w:ins>
      <w:ins w:id="440" w:author="David Conklin" w:date="2020-11-16T11:21:00Z">
        <w:r w:rsidR="00A85AEE">
          <w:t>_IrrigatedSoil</w:t>
        </w:r>
      </w:ins>
      <w:ins w:id="441" w:author="David Conklin" w:date="2020-11-16T09:57:00Z">
        <w:r>
          <w:t xml:space="preserve">() to use SOILH2OEST for wetland IDUs when calculating the flow through the soil from the wetland into the reach.  We will make the assumption that flow in the other direction, through the soil from the reach to the wetland soil, is negligible.  In effect, the wetland gets its water only from precipitation and from overflow of the banks of the reach, and it </w:t>
        </w:r>
        <w:r>
          <w:lastRenderedPageBreak/>
          <w:t>loses water through overflow back to the reach and from flow through the soil back to the reach as calculated in the HBV submodel.</w:t>
        </w:r>
      </w:ins>
    </w:p>
    <w:p w14:paraId="5E7E77A3" w14:textId="2108B936" w:rsidR="00426FD7" w:rsidRDefault="00CF4193" w:rsidP="00CF4193">
      <w:pPr>
        <w:pStyle w:val="Heading1"/>
        <w:rPr>
          <w:ins w:id="442" w:author="David Conklin" w:date="2020-11-16T12:56:00Z"/>
        </w:rPr>
      </w:pPr>
      <w:bookmarkStart w:id="443" w:name="_Toc56428414"/>
      <w:ins w:id="444" w:author="David Conklin" w:date="2020-11-16T12:56:00Z">
        <w:r>
          <w:t>Evolution of wetlands</w:t>
        </w:r>
        <w:bookmarkEnd w:id="443"/>
      </w:ins>
    </w:p>
    <w:p w14:paraId="66B6021D" w14:textId="43AD351C" w:rsidR="00CF4193" w:rsidRDefault="00CF4193" w:rsidP="00CF4193">
      <w:pPr>
        <w:rPr>
          <w:ins w:id="445" w:author="David Conklin" w:date="2020-11-16T13:20:00Z"/>
        </w:rPr>
      </w:pPr>
      <w:ins w:id="446" w:author="David Conklin" w:date="2020-11-16T12:57:00Z">
        <w:r>
          <w:t xml:space="preserve">Natural changes to wetlands occur in response to </w:t>
        </w:r>
      </w:ins>
      <w:ins w:id="447" w:author="David Conklin" w:date="2020-11-16T12:58:00Z">
        <w:r>
          <w:t>seasonal weather patterns and in response to climate change</w:t>
        </w:r>
      </w:ins>
      <w:ins w:id="448" w:author="David Conklin" w:date="2020-11-16T13:00:00Z">
        <w:r>
          <w:t xml:space="preserve">.  </w:t>
        </w:r>
      </w:ins>
      <w:ins w:id="449" w:author="David Conklin" w:date="2020-11-16T13:01:00Z">
        <w:r>
          <w:t xml:space="preserve">The convention of our CW3M wetland model will be to </w:t>
        </w:r>
      </w:ins>
      <w:ins w:id="450" w:author="David Conklin" w:date="2020-11-16T13:02:00Z">
        <w:r>
          <w:t>allow for the wetland type (VEGCLASS) to change from year to year</w:t>
        </w:r>
      </w:ins>
      <w:ins w:id="451" w:author="David Conklin" w:date="2020-11-16T13:03:00Z">
        <w:r>
          <w:t>, and to represent seasonal changes by the values of associated IDU attribu</w:t>
        </w:r>
      </w:ins>
      <w:ins w:id="452" w:author="David Conklin" w:date="2020-11-16T13:04:00Z">
        <w:r>
          <w:t>tes as noted in an earlier section.  We will make use of the state-and-transition model</w:t>
        </w:r>
      </w:ins>
      <w:ins w:id="453" w:author="David Conklin" w:date="2020-11-16T13:05:00Z">
        <w:r>
          <w:t xml:space="preserve"> (STM) engine already used in CW3M for interannual changes in fo</w:t>
        </w:r>
      </w:ins>
      <w:ins w:id="454" w:author="David Conklin" w:date="2020-11-16T13:06:00Z">
        <w:r>
          <w:t>rested upland IDUs.</w:t>
        </w:r>
        <w:r w:rsidR="00BD111F">
          <w:t xml:space="preserve">  Doing so will require the identification of th</w:t>
        </w:r>
      </w:ins>
      <w:ins w:id="455" w:author="David Conklin" w:date="2020-11-16T13:07:00Z">
        <w:r w:rsidR="00BD111F">
          <w:t xml:space="preserve">e wetland states of interest and of the conditions under which wetlands </w:t>
        </w:r>
      </w:ins>
      <w:ins w:id="456" w:author="David Conklin" w:date="2020-11-16T13:09:00Z">
        <w:r w:rsidR="00BD111F">
          <w:t xml:space="preserve">transition between states. </w:t>
        </w:r>
      </w:ins>
      <w:ins w:id="457" w:author="David Conklin" w:date="2020-11-16T13:10:00Z">
        <w:r w:rsidR="00BD111F">
          <w:t xml:space="preserve"> For example, as a </w:t>
        </w:r>
      </w:ins>
      <w:ins w:id="458" w:author="David Conklin" w:date="2020-11-16T13:11:00Z">
        <w:r w:rsidR="00BD111F">
          <w:t>multiyear period of lower-than-average precipitation</w:t>
        </w:r>
      </w:ins>
      <w:ins w:id="459" w:author="David Conklin" w:date="2020-11-16T13:10:00Z">
        <w:r w:rsidR="00BD111F">
          <w:t xml:space="preserve"> extends longer and longer, a </w:t>
        </w:r>
      </w:ins>
      <w:ins w:id="460" w:author="David Conklin" w:date="2020-11-16T13:12:00Z">
        <w:r w:rsidR="00BD111F">
          <w:t xml:space="preserve">formerly </w:t>
        </w:r>
      </w:ins>
      <w:ins w:id="461" w:author="David Conklin" w:date="2020-11-16T13:10:00Z">
        <w:r w:rsidR="00BD111F">
          <w:t xml:space="preserve">perennial marsh may </w:t>
        </w:r>
      </w:ins>
      <w:ins w:id="462" w:author="David Conklin" w:date="2020-11-16T13:11:00Z">
        <w:r w:rsidR="00BD111F">
          <w:t xml:space="preserve">begin to </w:t>
        </w:r>
      </w:ins>
      <w:ins w:id="463" w:author="David Conklin" w:date="2020-11-16T13:12:00Z">
        <w:r w:rsidR="00BD111F">
          <w:t xml:space="preserve">lose its standing water </w:t>
        </w:r>
      </w:ins>
      <w:ins w:id="464" w:author="David Conklin" w:date="2020-11-16T13:13:00Z">
        <w:r w:rsidR="00BD111F">
          <w:t xml:space="preserve">in some seasons.  The transition </w:t>
        </w:r>
      </w:ins>
      <w:ins w:id="465" w:author="David Conklin" w:date="2020-11-16T13:15:00Z">
        <w:r w:rsidR="00BD111F">
          <w:t>of the wetl</w:t>
        </w:r>
      </w:ins>
      <w:ins w:id="466" w:author="David Conklin" w:date="2020-11-16T13:16:00Z">
        <w:r w:rsidR="00BD111F">
          <w:t>and from some VEGCLASS for a perennial marsh to a different VEGCLASS</w:t>
        </w:r>
        <w:r w:rsidR="00A97CDE">
          <w:t xml:space="preserve"> for a seasonal</w:t>
        </w:r>
      </w:ins>
      <w:ins w:id="467" w:author="David Conklin" w:date="2020-11-16T13:17:00Z">
        <w:r w:rsidR="00A97CDE">
          <w:t xml:space="preserve">ly inundated wetland </w:t>
        </w:r>
      </w:ins>
      <w:ins w:id="468" w:author="David Conklin" w:date="2020-11-16T13:14:00Z">
        <w:r w:rsidR="00BD111F">
          <w:t>will b</w:t>
        </w:r>
      </w:ins>
      <w:ins w:id="469" w:author="David Conklin" w:date="2020-11-16T13:15:00Z">
        <w:r w:rsidR="00BD111F">
          <w:t xml:space="preserve">e characterized by some </w:t>
        </w:r>
      </w:ins>
      <w:ins w:id="470" w:author="David Conklin" w:date="2020-11-16T13:17:00Z">
        <w:r w:rsidR="00A97CDE">
          <w:t>transition rule in the STM</w:t>
        </w:r>
      </w:ins>
      <w:ins w:id="471" w:author="David Conklin" w:date="2020-11-16T13:18:00Z">
        <w:r w:rsidR="00A97CDE">
          <w:t xml:space="preserve">, perhaps based on the WETNESS attribute staying </w:t>
        </w:r>
      </w:ins>
      <w:ins w:id="472" w:author="David Conklin" w:date="2020-11-16T13:19:00Z">
        <w:r w:rsidR="00A97CDE">
          <w:t>less than zero for some number of days each year.</w:t>
        </w:r>
      </w:ins>
    </w:p>
    <w:p w14:paraId="66DB5E04" w14:textId="019DD55A" w:rsidR="00A97CDE" w:rsidRDefault="00A97CDE" w:rsidP="00CF4193">
      <w:pPr>
        <w:rPr>
          <w:ins w:id="473" w:author="David Conklin" w:date="2020-11-16T13:48:00Z"/>
        </w:rPr>
      </w:pPr>
      <w:ins w:id="474" w:author="David Conklin" w:date="2020-11-16T13:20:00Z">
        <w:r>
          <w:t>The STM engine in CW3M was originall</w:t>
        </w:r>
      </w:ins>
      <w:ins w:id="475" w:author="David Conklin" w:date="2020-11-16T13:21:00Z">
        <w:r>
          <w:t>y</w:t>
        </w:r>
      </w:ins>
      <w:ins w:id="476" w:author="David Conklin" w:date="2020-11-16T13:40:00Z">
        <w:r w:rsidR="00C84939">
          <w:t xml:space="preserve"> (~2010) </w:t>
        </w:r>
      </w:ins>
      <w:ins w:id="477" w:author="David Conklin" w:date="2020-11-16T13:21:00Z">
        <w:r>
          <w:t xml:space="preserve"> a reimplementation in C++ of </w:t>
        </w:r>
      </w:ins>
      <w:ins w:id="478" w:author="David Conklin" w:date="2020-11-16T13:31:00Z">
        <w:r w:rsidR="00C84939">
          <w:t>the Vegetation Development Dynam</w:t>
        </w:r>
      </w:ins>
      <w:ins w:id="479" w:author="David Conklin" w:date="2020-11-16T13:32:00Z">
        <w:r w:rsidR="00C84939">
          <w:t>ics Tool (VDDT) from ESSA (</w:t>
        </w:r>
      </w:ins>
      <w:ins w:id="480" w:author="David Conklin" w:date="2020-11-16T13:33:00Z">
        <w:r w:rsidR="00C84939">
          <w:fldChar w:fldCharType="begin"/>
        </w:r>
        <w:r w:rsidR="00C84939">
          <w:instrText xml:space="preserve"> HYPERLINK "</w:instrText>
        </w:r>
      </w:ins>
      <w:ins w:id="481" w:author="David Conklin" w:date="2020-11-16T13:32:00Z">
        <w:r w:rsidR="00C84939" w:rsidRPr="00C84939">
          <w:instrText>https://essa.com/explore-essa/tools/vddt/</w:instrText>
        </w:r>
      </w:ins>
      <w:ins w:id="482" w:author="David Conklin" w:date="2020-11-16T13:33:00Z">
        <w:r w:rsidR="00C84939">
          <w:instrText xml:space="preserve">" </w:instrText>
        </w:r>
        <w:r w:rsidR="00C84939">
          <w:fldChar w:fldCharType="separate"/>
        </w:r>
      </w:ins>
      <w:ins w:id="483" w:author="David Conklin" w:date="2020-11-16T13:32:00Z">
        <w:r w:rsidR="00C84939" w:rsidRPr="004011DC">
          <w:rPr>
            <w:rStyle w:val="Hyperlink"/>
          </w:rPr>
          <w:t>https://essa.com/explore-essa/tools/vddt/</w:t>
        </w:r>
      </w:ins>
      <w:ins w:id="484" w:author="David Conklin" w:date="2020-11-16T13:33:00Z">
        <w:r w:rsidR="00C84939">
          <w:fldChar w:fldCharType="end"/>
        </w:r>
      </w:ins>
      <w:ins w:id="485" w:author="David Conklin" w:date="2020-11-16T13:32:00Z">
        <w:r w:rsidR="00C84939">
          <w:t>).</w:t>
        </w:r>
      </w:ins>
      <w:ins w:id="486" w:author="David Conklin" w:date="2020-11-16T13:33:00Z">
        <w:r w:rsidR="00C84939">
          <w:t xml:space="preserve">  </w:t>
        </w:r>
      </w:ins>
      <w:ins w:id="487" w:author="David Conklin" w:date="2020-11-16T13:35:00Z">
        <w:r w:rsidR="00C84939">
          <w:t xml:space="preserve">A practical way to approach the construction of </w:t>
        </w:r>
      </w:ins>
      <w:ins w:id="488" w:author="David Conklin" w:date="2020-11-16T13:36:00Z">
        <w:r w:rsidR="00C84939">
          <w:t>the table of wetland states and the</w:t>
        </w:r>
      </w:ins>
      <w:ins w:id="489" w:author="David Conklin" w:date="2020-11-16T13:37:00Z">
        <w:r w:rsidR="00C84939">
          <w:t>ir transition rules would be for a wetland domain expert like Dr. Zare</w:t>
        </w:r>
      </w:ins>
      <w:ins w:id="490" w:author="David Conklin" w:date="2020-11-16T13:38:00Z">
        <w:r w:rsidR="00C84939">
          <w:t xml:space="preserve">t to build the model in the VDDT app on Windows.  Freshwater </w:t>
        </w:r>
      </w:ins>
      <w:ins w:id="491" w:author="David Conklin" w:date="2020-11-16T13:39:00Z">
        <w:r w:rsidR="00C84939">
          <w:t>could then port the tables to CW3M and update CW3M’s ST</w:t>
        </w:r>
      </w:ins>
      <w:ins w:id="492" w:author="David Conklin" w:date="2020-11-16T13:40:00Z">
        <w:r w:rsidR="00C84939">
          <w:t xml:space="preserve">M engine as necessary to make use of them.  Such an approach would </w:t>
        </w:r>
      </w:ins>
      <w:ins w:id="493" w:author="David Conklin" w:date="2020-11-16T13:41:00Z">
        <w:r w:rsidR="00C84939">
          <w:t xml:space="preserve">also </w:t>
        </w:r>
      </w:ins>
      <w:ins w:id="494" w:author="David Conklin" w:date="2020-11-16T13:40:00Z">
        <w:r w:rsidR="00C84939">
          <w:t>streamline</w:t>
        </w:r>
      </w:ins>
      <w:ins w:id="495" w:author="David Conklin" w:date="2020-11-16T13:41:00Z">
        <w:r w:rsidR="00C84939">
          <w:t xml:space="preserve"> the process of verifying that the wetland STM</w:t>
        </w:r>
        <w:r w:rsidR="00702B0D">
          <w:t xml:space="preserve"> is running correctly in CW3M, by allowing </w:t>
        </w:r>
      </w:ins>
      <w:ins w:id="496" w:author="David Conklin" w:date="2020-11-16T13:42:00Z">
        <w:r w:rsidR="00702B0D">
          <w:t>for direct comparison of simulation results obtained from the same input data on CW3M and VDDT.</w:t>
        </w:r>
      </w:ins>
    </w:p>
    <w:p w14:paraId="1F0E9FA3" w14:textId="77777777" w:rsidR="00702B0D" w:rsidRPr="00CF4193" w:rsidRDefault="00702B0D">
      <w:pPr>
        <w:rPr>
          <w:ins w:id="497" w:author="David Conklin" w:date="2020-11-16T09:57:00Z"/>
        </w:rPr>
      </w:pPr>
    </w:p>
    <w:p w14:paraId="34C09443" w14:textId="77777777" w:rsidR="00426FD7" w:rsidRDefault="00426FD7">
      <w:pPr>
        <w:pStyle w:val="Heading1"/>
        <w:rPr>
          <w:ins w:id="498" w:author="David Conklin" w:date="2020-11-16T09:57:00Z"/>
        </w:rPr>
        <w:pPrChange w:id="499" w:author="David Conklin" w:date="2020-11-16T11:17:00Z">
          <w:pPr>
            <w:pStyle w:val="Heading2"/>
          </w:pPr>
        </w:pPrChange>
      </w:pPr>
      <w:bookmarkStart w:id="500" w:name="_Toc56412555"/>
      <w:bookmarkStart w:id="501" w:name="_Toc56428415"/>
      <w:ins w:id="502" w:author="David Conklin" w:date="2020-11-16T09:57:00Z">
        <w:r>
          <w:t>Loss (or gain) of wetlands</w:t>
        </w:r>
        <w:bookmarkEnd w:id="500"/>
        <w:bookmarkEnd w:id="501"/>
      </w:ins>
    </w:p>
    <w:p w14:paraId="5B04A555" w14:textId="77777777" w:rsidR="00426FD7" w:rsidRPr="00037790" w:rsidRDefault="00426FD7" w:rsidP="00426FD7">
      <w:pPr>
        <w:rPr>
          <w:ins w:id="503" w:author="David Conklin" w:date="2020-11-16T09:57:00Z"/>
        </w:rPr>
      </w:pPr>
      <w:ins w:id="504" w:author="David Conklin" w:date="2020-11-16T09:57:00Z">
        <w:r>
          <w:t>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with the Tualatin River is an example.  We will need to add a process which runs at an annual timestep to implement land use changes involving IDUs changing into or out of wetland land cover (LULC_A changing from 6 to something else, or changing from something else back to 6).</w:t>
        </w:r>
      </w:ins>
    </w:p>
    <w:p w14:paraId="5C47834C" w14:textId="77777777" w:rsidR="00426FD7" w:rsidRPr="004D33B7" w:rsidRDefault="00426FD7" w:rsidP="00426FD7">
      <w:pPr>
        <w:rPr>
          <w:ins w:id="505" w:author="David Conklin" w:date="2020-11-16T09:57:00Z"/>
        </w:rPr>
      </w:pPr>
    </w:p>
    <w:p w14:paraId="3E84D725" w14:textId="77777777" w:rsidR="00426FD7" w:rsidRDefault="00426FD7">
      <w:pPr>
        <w:pStyle w:val="Heading1"/>
        <w:rPr>
          <w:ins w:id="506" w:author="David Conklin" w:date="2020-11-16T09:57:00Z"/>
        </w:rPr>
        <w:pPrChange w:id="507" w:author="David Conklin" w:date="2020-11-16T11:17:00Z">
          <w:pPr>
            <w:pStyle w:val="Heading2"/>
          </w:pPr>
        </w:pPrChange>
      </w:pPr>
      <w:bookmarkStart w:id="508" w:name="_Toc56412556"/>
      <w:bookmarkStart w:id="509" w:name="_Toc56428416"/>
      <w:ins w:id="510" w:author="David Conklin" w:date="2020-11-16T09:57:00Z">
        <w:r>
          <w:t>Reality check</w:t>
        </w:r>
        <w:bookmarkEnd w:id="508"/>
        <w:bookmarkEnd w:id="509"/>
      </w:ins>
    </w:p>
    <w:p w14:paraId="3FAC263B" w14:textId="616E840E" w:rsidR="00426FD7" w:rsidRDefault="00426FD7" w:rsidP="00426FD7">
      <w:pPr>
        <w:rPr>
          <w:ins w:id="511" w:author="David Conklin" w:date="2020-11-16T09:57:00Z"/>
        </w:rPr>
      </w:pPr>
      <w:ins w:id="512" w:author="David Conklin" w:date="2020-11-16T09:57:00Z">
        <w:r>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ins>
      <w:ins w:id="513" w:author="David Conklin" w:date="2020-11-16T14:07:00Z">
        <w:r w:rsidR="00477D76">
          <w:t xml:space="preserve">This data will be most useful if it is for years starting in 2010, </w:t>
        </w:r>
      </w:ins>
      <w:ins w:id="514" w:author="David Conklin" w:date="2020-11-16T14:08:00Z">
        <w:r w:rsidR="00477D76">
          <w:t xml:space="preserve">as those are the years from which USGS flow gage readings are being used for calibration </w:t>
        </w:r>
      </w:ins>
      <w:ins w:id="515" w:author="David Conklin" w:date="2020-11-16T14:09:00Z">
        <w:r w:rsidR="00477D76">
          <w:t xml:space="preserve">of CW3M’s Flow model.  </w:t>
        </w:r>
      </w:ins>
      <w:ins w:id="516" w:author="David Conklin" w:date="2020-11-16T09:57:00Z">
        <w:r>
          <w:t xml:space="preserve">As of </w:t>
        </w:r>
      </w:ins>
      <w:ins w:id="517" w:author="David Conklin" w:date="2020-11-16T11:23:00Z">
        <w:r w:rsidR="00A85AEE">
          <w:t>11/16</w:t>
        </w:r>
      </w:ins>
      <w:ins w:id="518" w:author="David Conklin" w:date="2020-11-16T09:57:00Z">
        <w:r>
          <w:t xml:space="preserve">/20, </w:t>
        </w:r>
      </w:ins>
      <w:ins w:id="519" w:author="David Conklin" w:date="2020-11-16T14:09:00Z">
        <w:r w:rsidR="00477D76">
          <w:t>no wetland historical data</w:t>
        </w:r>
      </w:ins>
      <w:ins w:id="520" w:author="David Conklin" w:date="2020-11-16T09:57:00Z">
        <w:r>
          <w:t xml:space="preserve"> has </w:t>
        </w:r>
        <w:r>
          <w:lastRenderedPageBreak/>
          <w:t xml:space="preserve">not yet been acquired. </w:t>
        </w:r>
      </w:ins>
      <w:ins w:id="521" w:author="David Conklin" w:date="2020-11-16T11:25:00Z">
        <w:r w:rsidR="00A85AEE">
          <w:t xml:space="preserve"> In general, acquisition of historical data about actual </w:t>
        </w:r>
      </w:ins>
      <w:ins w:id="522" w:author="David Conklin" w:date="2020-11-16T11:26:00Z">
        <w:r w:rsidR="00A85AEE">
          <w:t>McKenzie wetlands is outside the scope of Freshwater’s modeling and simulation services, and Freshwater will rely on</w:t>
        </w:r>
      </w:ins>
      <w:ins w:id="523" w:author="David Conklin" w:date="2020-11-16T11:27:00Z">
        <w:r w:rsidR="00A85AEE">
          <w:t xml:space="preserve"> Land Craft for such data.  Kyla Zaret</w:t>
        </w:r>
      </w:ins>
      <w:ins w:id="524" w:author="David Conklin" w:date="2020-11-16T11:28:00Z">
        <w:r w:rsidR="00A85AEE">
          <w:t xml:space="preserve">, the wetland consultant to LCOG and Land Craft, </w:t>
        </w:r>
      </w:ins>
      <w:ins w:id="525" w:author="David Conklin" w:date="2020-11-16T11:29:00Z">
        <w:r w:rsidR="00A85AEE">
          <w:t>made this comment in an email</w:t>
        </w:r>
      </w:ins>
      <w:ins w:id="526" w:author="David Conklin" w:date="2020-11-16T11:30:00Z">
        <w:r w:rsidR="00A85AEE">
          <w:t xml:space="preserve"> on 7/17/20:</w:t>
        </w:r>
      </w:ins>
    </w:p>
    <w:p w14:paraId="1ABE4EDF" w14:textId="77777777" w:rsidR="00426FD7" w:rsidRDefault="00426FD7" w:rsidP="00426FD7">
      <w:pPr>
        <w:ind w:left="720"/>
        <w:rPr>
          <w:ins w:id="527" w:author="David Conklin" w:date="2020-11-16T09:57:00Z"/>
          <w:rFonts w:ascii="Times New Roman" w:hAnsi="Times New Roman" w:cs="Times New Roman"/>
          <w:sz w:val="20"/>
          <w:szCs w:val="20"/>
        </w:rPr>
      </w:pPr>
      <w:ins w:id="528" w:author="David Conklin" w:date="2020-11-16T09:57:00Z">
        <w:r>
          <w:rPr>
            <w:rFonts w:ascii="Times New Roman" w:hAnsi="Times New Roman" w:cs="Times New Roman"/>
            <w:sz w:val="20"/>
            <w:szCs w:val="20"/>
          </w:rPr>
          <w:t xml:space="preserve">Regarding historic data:  There's a real dearth of quantitative information pertaining to palustrine wetlands in Oregon (especially those that don't include an open waterbody like a pond, lake or reservoir).  The </w:t>
        </w:r>
        <w:r>
          <w:fldChar w:fldCharType="begin"/>
        </w:r>
        <w:r>
          <w:instrText xml:space="preserve"> HYPERLINK "https://www.epa.gov/national-aquatic-resource-surveys/what-national-wetland-condition-assessment" </w:instrText>
        </w:r>
        <w:r>
          <w:fldChar w:fldCharType="separate"/>
        </w:r>
        <w:r>
          <w:rPr>
            <w:rStyle w:val="Hyperlink"/>
            <w:rFonts w:ascii="Times New Roman" w:hAnsi="Times New Roman" w:cs="Times New Roman"/>
            <w:sz w:val="20"/>
            <w:szCs w:val="20"/>
          </w:rPr>
          <w:t xml:space="preserve">National Wetland Condition Assessment </w:t>
        </w:r>
        <w:r>
          <w:rPr>
            <w:rStyle w:val="Hyperlink"/>
            <w:rFonts w:ascii="Times New Roman" w:hAnsi="Times New Roman" w:cs="Times New Roman"/>
            <w:sz w:val="20"/>
            <w:szCs w:val="20"/>
          </w:rPr>
          <w:fldChar w:fldCharType="end"/>
        </w:r>
        <w:r>
          <w:rPr>
            <w:rFonts w:ascii="Times New Roman" w:hAnsi="Times New Roman" w:cs="Times New Roman"/>
            <w:sz w:val="20"/>
            <w:szCs w:val="20"/>
          </w:rPr>
          <w:t>(NWCA) is one program (via the EPA) through which data on water depth, etc. are collected at such sites, but there are very few sites sampled per state relative to the total number of wetlands…  I would expect DEQ and the USGS to be the owners of data pertaining to water flow, temperature and quality (at least of riverine systems).  Around Portland, I'm told that some of the special stormwater districts may collect data at palustrine systems if they own or manage properties containing those types of wetlands.  Could EWEB have such data?</w:t>
        </w:r>
      </w:ins>
    </w:p>
    <w:p w14:paraId="11E4801B" w14:textId="77777777" w:rsidR="00426FD7" w:rsidRDefault="00426FD7" w:rsidP="00426FD7">
      <w:pPr>
        <w:ind w:left="720"/>
        <w:rPr>
          <w:ins w:id="529" w:author="David Conklin" w:date="2020-11-16T09:57:00Z"/>
          <w:rFonts w:ascii="Times New Roman" w:hAnsi="Times New Roman" w:cs="Times New Roman"/>
          <w:sz w:val="20"/>
          <w:szCs w:val="20"/>
        </w:rPr>
      </w:pPr>
    </w:p>
    <w:p w14:paraId="06133D0A" w14:textId="29E69593" w:rsidR="00426FD7" w:rsidRDefault="00702B0D" w:rsidP="00426FD7">
      <w:pPr>
        <w:rPr>
          <w:ins w:id="530" w:author="David Conklin" w:date="2020-11-16T13:47:00Z"/>
        </w:rPr>
      </w:pPr>
      <w:ins w:id="531" w:author="David Conklin" w:date="2020-11-16T13:43:00Z">
        <w:r>
          <w:t>As noted in the earlier section on the evolution of wetlands</w:t>
        </w:r>
      </w:ins>
      <w:ins w:id="532" w:author="David Conklin" w:date="2020-11-16T13:44:00Z">
        <w:r>
          <w:t>, another avenue toward assessing the skill of CW3M’s ne</w:t>
        </w:r>
      </w:ins>
      <w:ins w:id="533" w:author="David Conklin" w:date="2020-11-16T13:45:00Z">
        <w:r>
          <w:t>w wetland code may be to run the more-or-less sam</w:t>
        </w:r>
      </w:ins>
      <w:ins w:id="534" w:author="David Conklin" w:date="2020-11-16T13:46:00Z">
        <w:r>
          <w:t>e simulations on CW3M and VDDT and compare the results.</w:t>
        </w:r>
      </w:ins>
    </w:p>
    <w:p w14:paraId="0E04E0FA" w14:textId="4C1D11F9" w:rsidR="00702B0D" w:rsidRDefault="00702B0D" w:rsidP="00426FD7">
      <w:pPr>
        <w:rPr>
          <w:ins w:id="535" w:author="David Conklin" w:date="2020-11-16T13:51:00Z"/>
        </w:rPr>
      </w:pPr>
    </w:p>
    <w:p w14:paraId="12475174" w14:textId="30CDAEFC" w:rsidR="007512F1" w:rsidRDefault="007512F1" w:rsidP="007512F1">
      <w:pPr>
        <w:pStyle w:val="Heading1"/>
        <w:rPr>
          <w:ins w:id="536" w:author="David Conklin" w:date="2020-11-16T13:51:00Z"/>
        </w:rPr>
      </w:pPr>
      <w:bookmarkStart w:id="537" w:name="_Toc56428417"/>
      <w:ins w:id="538" w:author="David Conklin" w:date="2020-11-16T13:51:00Z">
        <w:r>
          <w:t>Summary of data needed from others</w:t>
        </w:r>
        <w:bookmarkEnd w:id="537"/>
      </w:ins>
    </w:p>
    <w:p w14:paraId="5DBEC2D3" w14:textId="6431E10B" w:rsidR="007512F1" w:rsidRDefault="008C79F5" w:rsidP="008C79F5">
      <w:pPr>
        <w:pStyle w:val="ListParagraph"/>
        <w:numPr>
          <w:ilvl w:val="0"/>
          <w:numId w:val="6"/>
        </w:numPr>
        <w:rPr>
          <w:ins w:id="539" w:author="David Conklin" w:date="2020-11-16T13:53:00Z"/>
        </w:rPr>
      </w:pPr>
      <w:ins w:id="540" w:author="David Conklin" w:date="2020-11-16T13:52:00Z">
        <w:r>
          <w:t>An expanded set of  LULC_A, LULC_B</w:t>
        </w:r>
      </w:ins>
      <w:ins w:id="541" w:author="David Conklin" w:date="2020-11-16T13:53:00Z">
        <w:r>
          <w:t>, and VEGCLASS categories representing the wetland types of interest for this study.</w:t>
        </w:r>
      </w:ins>
    </w:p>
    <w:p w14:paraId="68934B98" w14:textId="2E47A0BF" w:rsidR="008C79F5" w:rsidRDefault="008C79F5" w:rsidP="008C79F5">
      <w:pPr>
        <w:pStyle w:val="ListParagraph"/>
        <w:numPr>
          <w:ilvl w:val="0"/>
          <w:numId w:val="6"/>
        </w:numPr>
        <w:rPr>
          <w:ins w:id="542" w:author="David Conklin" w:date="2020-11-16T14:00:00Z"/>
        </w:rPr>
      </w:pPr>
      <w:ins w:id="543" w:author="David Conklin" w:date="2020-11-16T13:53:00Z">
        <w:r>
          <w:t>A</w:t>
        </w:r>
      </w:ins>
      <w:ins w:id="544" w:author="David Conklin" w:date="2020-11-16T13:54:00Z">
        <w:r>
          <w:t xml:space="preserve"> revised IDU layer with better representation of the wetlan</w:t>
        </w:r>
      </w:ins>
      <w:ins w:id="545" w:author="David Conklin" w:date="2020-11-16T13:55:00Z">
        <w:r>
          <w:t xml:space="preserve">d areas of interest, including attributes </w:t>
        </w:r>
      </w:ins>
      <w:ins w:id="546" w:author="David Conklin" w:date="2020-11-16T13:56:00Z">
        <w:r>
          <w:t>pertinent to our conceptual wetland model, e.g.</w:t>
        </w:r>
      </w:ins>
      <w:ins w:id="547" w:author="David Conklin" w:date="2020-11-16T13:57:00Z">
        <w:r>
          <w:t xml:space="preserve"> WETL_CAP</w:t>
        </w:r>
      </w:ins>
      <w:ins w:id="548" w:author="David Conklin" w:date="2020-11-16T14:00:00Z">
        <w:r>
          <w:t>.</w:t>
        </w:r>
      </w:ins>
    </w:p>
    <w:p w14:paraId="0CEE78B6" w14:textId="20D6A794" w:rsidR="008C79F5" w:rsidRDefault="008C79F5" w:rsidP="008C79F5">
      <w:pPr>
        <w:pStyle w:val="ListParagraph"/>
        <w:numPr>
          <w:ilvl w:val="0"/>
          <w:numId w:val="6"/>
        </w:numPr>
        <w:rPr>
          <w:ins w:id="549" w:author="David Conklin" w:date="2020-11-16T14:03:00Z"/>
        </w:rPr>
      </w:pPr>
      <w:ins w:id="550" w:author="David Conklin" w:date="2020-11-16T14:00:00Z">
        <w:r>
          <w:t>A revised Reach layer (as described in the</w:t>
        </w:r>
      </w:ins>
      <w:ins w:id="551" w:author="David Conklin" w:date="2020-11-16T14:01:00Z">
        <w:r>
          <w:t xml:space="preserve"> earlier Thermal Loading Estimator spec)</w:t>
        </w:r>
        <w:r w:rsidR="00477D76">
          <w:t xml:space="preserve"> wi</w:t>
        </w:r>
      </w:ins>
      <w:ins w:id="552" w:author="David Conklin" w:date="2020-11-16T14:02:00Z">
        <w:r w:rsidR="00477D76">
          <w:t>th attributes pertinent to the wetland model, e.g. Q_CAP and QSPILL</w:t>
        </w:r>
      </w:ins>
      <w:ins w:id="553" w:author="David Conklin" w:date="2020-11-16T14:03:00Z">
        <w:r w:rsidR="00477D76">
          <w:t>_FRC.</w:t>
        </w:r>
      </w:ins>
    </w:p>
    <w:p w14:paraId="65E79AA0" w14:textId="01F2AC4E" w:rsidR="00477D76" w:rsidRDefault="00477D76" w:rsidP="008C79F5">
      <w:pPr>
        <w:pStyle w:val="ListParagraph"/>
        <w:numPr>
          <w:ilvl w:val="0"/>
          <w:numId w:val="6"/>
        </w:numPr>
        <w:rPr>
          <w:ins w:id="554" w:author="David Conklin" w:date="2020-11-16T14:04:00Z"/>
        </w:rPr>
      </w:pPr>
      <w:ins w:id="555" w:author="David Conklin" w:date="2020-11-16T14:03:00Z">
        <w:r>
          <w:t>A VDDT state-and-transition model to be used as the definition of the</w:t>
        </w:r>
      </w:ins>
      <w:ins w:id="556" w:author="David Conklin" w:date="2020-11-16T14:04:00Z">
        <w:r>
          <w:t xml:space="preserve"> STM to be implemented in CW3M.</w:t>
        </w:r>
      </w:ins>
    </w:p>
    <w:p w14:paraId="55C8CFDA" w14:textId="67CCFDDA" w:rsidR="00477D76" w:rsidRDefault="00477D76" w:rsidP="008C79F5">
      <w:pPr>
        <w:pStyle w:val="ListParagraph"/>
        <w:numPr>
          <w:ilvl w:val="0"/>
          <w:numId w:val="6"/>
        </w:numPr>
        <w:rPr>
          <w:ins w:id="557" w:author="David Conklin" w:date="2020-11-16T14:10:00Z"/>
        </w:rPr>
      </w:pPr>
      <w:ins w:id="558" w:author="David Conklin" w:date="2020-11-16T14:04:00Z">
        <w:r>
          <w:t>Histori</w:t>
        </w:r>
      </w:ins>
      <w:ins w:id="559" w:author="David Conklin" w:date="2020-11-16T14:05:00Z">
        <w:r>
          <w:t xml:space="preserve">cal McKenzie wetland data which can be used to assess the </w:t>
        </w:r>
      </w:ins>
      <w:ins w:id="560" w:author="David Conklin" w:date="2020-11-16T14:06:00Z">
        <w:r>
          <w:t>hindcasting skill of the model.</w:t>
        </w:r>
      </w:ins>
    </w:p>
    <w:p w14:paraId="16B581AE" w14:textId="4C3CB140" w:rsidR="00355A51" w:rsidRDefault="00355A51" w:rsidP="00355A51">
      <w:pPr>
        <w:pStyle w:val="ListParagraph"/>
      </w:pPr>
    </w:p>
    <w:p w14:paraId="4F68B133" w14:textId="7E62E045" w:rsidR="00355A51" w:rsidRDefault="00355A51" w:rsidP="00355A51">
      <w:pPr>
        <w:pStyle w:val="ListParagraph"/>
      </w:pPr>
    </w:p>
    <w:p w14:paraId="3242A2BD" w14:textId="5670597F" w:rsidR="00355A51" w:rsidRDefault="00355A51" w:rsidP="00355A51">
      <w:pPr>
        <w:pStyle w:val="Heading1"/>
      </w:pPr>
      <w:r>
        <w:t>Placeholder data</w:t>
      </w:r>
    </w:p>
    <w:p w14:paraId="4F0CF341" w14:textId="77777777" w:rsidR="00144202" w:rsidRDefault="00355A51" w:rsidP="00144202">
      <w:r>
        <w:t>Until better data is available, here are the wetland categories and other data which will be used for code development.</w:t>
      </w:r>
    </w:p>
    <w:tbl>
      <w:tblPr>
        <w:tblStyle w:val="TableGrid"/>
        <w:tblW w:w="0" w:type="auto"/>
        <w:tblLook w:val="04A0" w:firstRow="1" w:lastRow="0" w:firstColumn="1" w:lastColumn="0" w:noHBand="0" w:noVBand="1"/>
      </w:tblPr>
      <w:tblGrid>
        <w:gridCol w:w="1230"/>
        <w:gridCol w:w="1341"/>
        <w:gridCol w:w="2567"/>
        <w:gridCol w:w="222"/>
        <w:gridCol w:w="222"/>
      </w:tblGrid>
      <w:tr w:rsidR="00144202" w14:paraId="7EAF6713" w14:textId="77777777" w:rsidTr="00621D6D">
        <w:tc>
          <w:tcPr>
            <w:tcW w:w="0" w:type="auto"/>
          </w:tcPr>
          <w:p w14:paraId="3EDCF455" w14:textId="77777777" w:rsidR="00144202" w:rsidRDefault="00144202" w:rsidP="00621D6D">
            <w:r>
              <w:t>LULC_A</w:t>
            </w:r>
          </w:p>
        </w:tc>
        <w:tc>
          <w:tcPr>
            <w:tcW w:w="0" w:type="auto"/>
          </w:tcPr>
          <w:p w14:paraId="3D96340D" w14:textId="77777777" w:rsidR="00144202" w:rsidRDefault="00144202" w:rsidP="00621D6D">
            <w:r>
              <w:t>LULC_B</w:t>
            </w:r>
          </w:p>
        </w:tc>
        <w:tc>
          <w:tcPr>
            <w:tcW w:w="0" w:type="auto"/>
          </w:tcPr>
          <w:p w14:paraId="4657A207" w14:textId="77777777" w:rsidR="00144202" w:rsidRDefault="00144202" w:rsidP="00621D6D">
            <w:r>
              <w:t>VEGCLASS</w:t>
            </w:r>
          </w:p>
        </w:tc>
        <w:tc>
          <w:tcPr>
            <w:tcW w:w="0" w:type="auto"/>
          </w:tcPr>
          <w:p w14:paraId="2AEFAF13" w14:textId="77777777" w:rsidR="00144202" w:rsidRDefault="00144202" w:rsidP="00621D6D"/>
        </w:tc>
        <w:tc>
          <w:tcPr>
            <w:tcW w:w="0" w:type="auto"/>
          </w:tcPr>
          <w:p w14:paraId="481C3F26" w14:textId="77777777" w:rsidR="00144202" w:rsidRDefault="00144202" w:rsidP="00621D6D"/>
        </w:tc>
      </w:tr>
      <w:tr w:rsidR="00144202" w14:paraId="0407CE01" w14:textId="77777777" w:rsidTr="00621D6D">
        <w:tc>
          <w:tcPr>
            <w:tcW w:w="0" w:type="auto"/>
          </w:tcPr>
          <w:p w14:paraId="2A122EAD" w14:textId="77777777" w:rsidR="00144202" w:rsidRDefault="00144202" w:rsidP="00621D6D">
            <w:r>
              <w:t>6 Wetlands</w:t>
            </w:r>
          </w:p>
        </w:tc>
        <w:tc>
          <w:tcPr>
            <w:tcW w:w="0" w:type="auto"/>
          </w:tcPr>
          <w:p w14:paraId="1695768C" w14:textId="77777777" w:rsidR="00144202" w:rsidRDefault="00144202" w:rsidP="00621D6D">
            <w:r>
              <w:t>61 Wetlands</w:t>
            </w:r>
          </w:p>
        </w:tc>
        <w:tc>
          <w:tcPr>
            <w:tcW w:w="0" w:type="auto"/>
          </w:tcPr>
          <w:p w14:paraId="7EF18836" w14:textId="77777777" w:rsidR="00144202" w:rsidRDefault="00144202" w:rsidP="00621D6D">
            <w:r>
              <w:t>190 Woody Wetlands</w:t>
            </w:r>
          </w:p>
        </w:tc>
        <w:tc>
          <w:tcPr>
            <w:tcW w:w="0" w:type="auto"/>
          </w:tcPr>
          <w:p w14:paraId="13037808" w14:textId="77777777" w:rsidR="00144202" w:rsidRDefault="00144202" w:rsidP="00621D6D"/>
        </w:tc>
        <w:tc>
          <w:tcPr>
            <w:tcW w:w="0" w:type="auto"/>
          </w:tcPr>
          <w:p w14:paraId="07207A7D" w14:textId="77777777" w:rsidR="00144202" w:rsidRDefault="00144202" w:rsidP="00621D6D"/>
        </w:tc>
      </w:tr>
      <w:tr w:rsidR="00144202" w14:paraId="08B21356" w14:textId="77777777" w:rsidTr="00621D6D">
        <w:tc>
          <w:tcPr>
            <w:tcW w:w="0" w:type="auto"/>
          </w:tcPr>
          <w:p w14:paraId="3A769F81" w14:textId="77777777" w:rsidR="00144202" w:rsidRDefault="00144202" w:rsidP="00621D6D"/>
        </w:tc>
        <w:tc>
          <w:tcPr>
            <w:tcW w:w="0" w:type="auto"/>
          </w:tcPr>
          <w:p w14:paraId="73D1F8F8" w14:textId="77777777" w:rsidR="00144202" w:rsidRDefault="00144202" w:rsidP="00621D6D"/>
        </w:tc>
        <w:tc>
          <w:tcPr>
            <w:tcW w:w="0" w:type="auto"/>
          </w:tcPr>
          <w:p w14:paraId="59492B84" w14:textId="77777777" w:rsidR="00144202" w:rsidRDefault="00144202" w:rsidP="00621D6D">
            <w:r>
              <w:t>195 Herbaceous Wetlands</w:t>
            </w:r>
          </w:p>
        </w:tc>
        <w:tc>
          <w:tcPr>
            <w:tcW w:w="0" w:type="auto"/>
          </w:tcPr>
          <w:p w14:paraId="671756AB" w14:textId="77777777" w:rsidR="00144202" w:rsidRDefault="00144202" w:rsidP="00621D6D"/>
        </w:tc>
        <w:tc>
          <w:tcPr>
            <w:tcW w:w="0" w:type="auto"/>
          </w:tcPr>
          <w:p w14:paraId="0564D7A9" w14:textId="77777777" w:rsidR="00144202" w:rsidRDefault="00144202" w:rsidP="00621D6D"/>
        </w:tc>
      </w:tr>
    </w:tbl>
    <w:p w14:paraId="329C92C6" w14:textId="5AAF6D40" w:rsidR="00144202" w:rsidRDefault="00144202" w:rsidP="00144202"/>
    <w:p w14:paraId="16FF194D" w14:textId="77777777" w:rsidR="00144202" w:rsidRDefault="00144202">
      <w:r>
        <w:br w:type="page"/>
      </w:r>
    </w:p>
    <w:p w14:paraId="353F5BBF" w14:textId="77777777" w:rsidR="00144202" w:rsidRPr="00355A51" w:rsidRDefault="00144202" w:rsidP="00144202">
      <w:pPr>
        <w:rPr>
          <w:ins w:id="561" w:author="David Conklin" w:date="2020-11-16T09:57:00Z"/>
        </w:rPr>
      </w:pPr>
    </w:p>
    <w:p w14:paraId="0B16559F" w14:textId="77777777" w:rsidR="00144202" w:rsidRDefault="00144202" w:rsidP="00144202"/>
    <w:tbl>
      <w:tblPr>
        <w:tblStyle w:val="TableGrid"/>
        <w:tblW w:w="0" w:type="auto"/>
        <w:tblLook w:val="04A0" w:firstRow="1" w:lastRow="0" w:firstColumn="1" w:lastColumn="0" w:noHBand="0" w:noVBand="1"/>
      </w:tblPr>
      <w:tblGrid>
        <w:gridCol w:w="1286"/>
        <w:gridCol w:w="4752"/>
        <w:gridCol w:w="1576"/>
      </w:tblGrid>
      <w:tr w:rsidR="00794445" w14:paraId="0AEBCAA2" w14:textId="77777777" w:rsidTr="00621D6D">
        <w:tc>
          <w:tcPr>
            <w:tcW w:w="0" w:type="auto"/>
          </w:tcPr>
          <w:p w14:paraId="72DF792B" w14:textId="77777777" w:rsidR="00794445" w:rsidRDefault="00794445" w:rsidP="00621D6D">
            <w:r>
              <w:t>LULC_A</w:t>
            </w:r>
          </w:p>
        </w:tc>
        <w:tc>
          <w:tcPr>
            <w:tcW w:w="0" w:type="auto"/>
          </w:tcPr>
          <w:p w14:paraId="0238609C" w14:textId="77777777" w:rsidR="00794445" w:rsidRDefault="00794445" w:rsidP="00621D6D">
            <w:r>
              <w:t>LULC_B</w:t>
            </w:r>
          </w:p>
        </w:tc>
        <w:tc>
          <w:tcPr>
            <w:tcW w:w="0" w:type="auto"/>
          </w:tcPr>
          <w:p w14:paraId="47DEE90F" w14:textId="77777777" w:rsidR="00794445" w:rsidRDefault="00794445" w:rsidP="00621D6D">
            <w:r>
              <w:t>VEGCLASS</w:t>
            </w:r>
          </w:p>
        </w:tc>
      </w:tr>
      <w:tr w:rsidR="00794445" w14:paraId="7FCE4442" w14:textId="77777777" w:rsidTr="00621D6D">
        <w:tc>
          <w:tcPr>
            <w:tcW w:w="0" w:type="auto"/>
          </w:tcPr>
          <w:p w14:paraId="12C9658C" w14:textId="77777777" w:rsidR="00794445" w:rsidRDefault="00794445" w:rsidP="00621D6D">
            <w:r>
              <w:t>6 Wetlands</w:t>
            </w:r>
          </w:p>
        </w:tc>
        <w:tc>
          <w:tcPr>
            <w:tcW w:w="0" w:type="auto"/>
          </w:tcPr>
          <w:p w14:paraId="53496448" w14:textId="102BACBA" w:rsidR="00794445" w:rsidRDefault="00794445" w:rsidP="00621D6D">
            <w:r>
              <w:t>Floodplain wetland adjacent to reach</w:t>
            </w:r>
          </w:p>
        </w:tc>
        <w:tc>
          <w:tcPr>
            <w:tcW w:w="0" w:type="auto"/>
          </w:tcPr>
          <w:p w14:paraId="4198EF61" w14:textId="165C1D84" w:rsidR="00794445" w:rsidRDefault="00794445" w:rsidP="00621D6D">
            <w:r>
              <w:t>Open water</w:t>
            </w:r>
          </w:p>
        </w:tc>
      </w:tr>
      <w:tr w:rsidR="00794445" w14:paraId="7870EFA0" w14:textId="77777777" w:rsidTr="00621D6D">
        <w:tc>
          <w:tcPr>
            <w:tcW w:w="0" w:type="auto"/>
          </w:tcPr>
          <w:p w14:paraId="7DC78685" w14:textId="77777777" w:rsidR="00794445" w:rsidRDefault="00794445" w:rsidP="00621D6D"/>
        </w:tc>
        <w:tc>
          <w:tcPr>
            <w:tcW w:w="0" w:type="auto"/>
          </w:tcPr>
          <w:p w14:paraId="6A808597" w14:textId="77777777" w:rsidR="00794445" w:rsidRDefault="00794445" w:rsidP="00621D6D"/>
        </w:tc>
        <w:tc>
          <w:tcPr>
            <w:tcW w:w="0" w:type="auto"/>
          </w:tcPr>
          <w:p w14:paraId="5F91D3A3" w14:textId="5B48D9C6" w:rsidR="00794445" w:rsidRDefault="00794445" w:rsidP="00621D6D">
            <w:r>
              <w:t>Marsh</w:t>
            </w:r>
          </w:p>
        </w:tc>
      </w:tr>
      <w:tr w:rsidR="00794445" w14:paraId="3CE908A9" w14:textId="77777777" w:rsidTr="00621D6D">
        <w:tc>
          <w:tcPr>
            <w:tcW w:w="0" w:type="auto"/>
          </w:tcPr>
          <w:p w14:paraId="35862614" w14:textId="77777777" w:rsidR="00794445" w:rsidRDefault="00794445" w:rsidP="00621D6D"/>
        </w:tc>
        <w:tc>
          <w:tcPr>
            <w:tcW w:w="0" w:type="auto"/>
          </w:tcPr>
          <w:p w14:paraId="766FA6CD" w14:textId="77777777" w:rsidR="00794445" w:rsidRDefault="00794445" w:rsidP="00621D6D"/>
        </w:tc>
        <w:tc>
          <w:tcPr>
            <w:tcW w:w="0" w:type="auto"/>
          </w:tcPr>
          <w:p w14:paraId="345F0900" w14:textId="4AB809BE" w:rsidR="00794445" w:rsidRDefault="00794445" w:rsidP="00621D6D">
            <w:r>
              <w:t>Swamp</w:t>
            </w:r>
          </w:p>
        </w:tc>
      </w:tr>
      <w:tr w:rsidR="00794445" w14:paraId="18AD9374" w14:textId="77777777" w:rsidTr="00621D6D">
        <w:tc>
          <w:tcPr>
            <w:tcW w:w="0" w:type="auto"/>
          </w:tcPr>
          <w:p w14:paraId="097FB0CA" w14:textId="77777777" w:rsidR="00794445" w:rsidRDefault="00794445" w:rsidP="00794445"/>
        </w:tc>
        <w:tc>
          <w:tcPr>
            <w:tcW w:w="0" w:type="auto"/>
          </w:tcPr>
          <w:p w14:paraId="02ADE21E" w14:textId="7E426A7A" w:rsidR="00794445" w:rsidRDefault="00794445" w:rsidP="00794445">
            <w:r>
              <w:t>Wetland connected to reach via adjacent wetlands</w:t>
            </w:r>
          </w:p>
        </w:tc>
        <w:tc>
          <w:tcPr>
            <w:tcW w:w="0" w:type="auto"/>
          </w:tcPr>
          <w:p w14:paraId="63C85D3B" w14:textId="0501DD7C" w:rsidR="00794445" w:rsidRDefault="00794445" w:rsidP="00794445">
            <w:r>
              <w:t>Bog</w:t>
            </w:r>
          </w:p>
        </w:tc>
      </w:tr>
      <w:tr w:rsidR="00794445" w14:paraId="5B86F984" w14:textId="77777777" w:rsidTr="00621D6D">
        <w:tc>
          <w:tcPr>
            <w:tcW w:w="0" w:type="auto"/>
          </w:tcPr>
          <w:p w14:paraId="271D9F73" w14:textId="77777777" w:rsidR="00794445" w:rsidRDefault="00794445" w:rsidP="00794445"/>
        </w:tc>
        <w:tc>
          <w:tcPr>
            <w:tcW w:w="0" w:type="auto"/>
          </w:tcPr>
          <w:p w14:paraId="367AC1D7" w14:textId="29185EF6" w:rsidR="00794445" w:rsidRDefault="00794445" w:rsidP="00794445"/>
        </w:tc>
        <w:tc>
          <w:tcPr>
            <w:tcW w:w="0" w:type="auto"/>
          </w:tcPr>
          <w:p w14:paraId="1E6B1E63" w14:textId="7D7C60A1" w:rsidR="00794445" w:rsidRDefault="00794445" w:rsidP="00794445">
            <w:r>
              <w:t>Mudflat</w:t>
            </w:r>
          </w:p>
        </w:tc>
      </w:tr>
      <w:tr w:rsidR="00794445" w14:paraId="10939239" w14:textId="77777777" w:rsidTr="00621D6D">
        <w:tc>
          <w:tcPr>
            <w:tcW w:w="0" w:type="auto"/>
          </w:tcPr>
          <w:p w14:paraId="25B008A2" w14:textId="77777777" w:rsidR="00794445" w:rsidRDefault="00794445" w:rsidP="00794445"/>
        </w:tc>
        <w:tc>
          <w:tcPr>
            <w:tcW w:w="0" w:type="auto"/>
          </w:tcPr>
          <w:p w14:paraId="6D4800D2" w14:textId="38E6D1E4" w:rsidR="00794445" w:rsidRDefault="00794445" w:rsidP="00794445">
            <w:r>
              <w:t>Isolated wetland not directly connected to reach</w:t>
            </w:r>
          </w:p>
        </w:tc>
        <w:tc>
          <w:tcPr>
            <w:tcW w:w="0" w:type="auto"/>
          </w:tcPr>
          <w:p w14:paraId="7E546D8C" w14:textId="37174237" w:rsidR="00794445" w:rsidRDefault="00C35A1E" w:rsidP="00794445">
            <w:r>
              <w:t>Perennial p</w:t>
            </w:r>
            <w:r w:rsidR="00794445">
              <w:t>ond</w:t>
            </w:r>
          </w:p>
        </w:tc>
      </w:tr>
      <w:tr w:rsidR="00C35A1E" w14:paraId="4481598A" w14:textId="77777777" w:rsidTr="00621D6D">
        <w:tc>
          <w:tcPr>
            <w:tcW w:w="0" w:type="auto"/>
          </w:tcPr>
          <w:p w14:paraId="32661C3D" w14:textId="77777777" w:rsidR="00C35A1E" w:rsidRDefault="00C35A1E" w:rsidP="00794445"/>
        </w:tc>
        <w:tc>
          <w:tcPr>
            <w:tcW w:w="0" w:type="auto"/>
          </w:tcPr>
          <w:p w14:paraId="12561BD7" w14:textId="77777777" w:rsidR="00C35A1E" w:rsidRDefault="00C35A1E" w:rsidP="00794445"/>
        </w:tc>
        <w:tc>
          <w:tcPr>
            <w:tcW w:w="0" w:type="auto"/>
          </w:tcPr>
          <w:p w14:paraId="0C76CC1E" w14:textId="5118C435" w:rsidR="00C35A1E" w:rsidRDefault="00C35A1E" w:rsidP="00794445">
            <w:r>
              <w:t>Seasonal pond</w:t>
            </w:r>
          </w:p>
        </w:tc>
      </w:tr>
      <w:tr w:rsidR="00C35A1E" w14:paraId="6BDDED11" w14:textId="77777777" w:rsidTr="00621D6D">
        <w:tc>
          <w:tcPr>
            <w:tcW w:w="0" w:type="auto"/>
          </w:tcPr>
          <w:p w14:paraId="2D6CAA4A" w14:textId="77777777" w:rsidR="00C35A1E" w:rsidRDefault="00C35A1E" w:rsidP="00794445"/>
        </w:tc>
        <w:tc>
          <w:tcPr>
            <w:tcW w:w="0" w:type="auto"/>
          </w:tcPr>
          <w:p w14:paraId="3CCD98B9" w14:textId="77777777" w:rsidR="00C35A1E" w:rsidRDefault="00C35A1E" w:rsidP="00794445"/>
        </w:tc>
        <w:tc>
          <w:tcPr>
            <w:tcW w:w="0" w:type="auto"/>
          </w:tcPr>
          <w:p w14:paraId="3668C1C1" w14:textId="072E759D" w:rsidR="00C35A1E" w:rsidRDefault="00C35A1E" w:rsidP="00794445">
            <w:r>
              <w:t>Bog</w:t>
            </w:r>
          </w:p>
        </w:tc>
      </w:tr>
      <w:tr w:rsidR="00794445" w14:paraId="11A59A72" w14:textId="77777777" w:rsidTr="00621D6D">
        <w:tc>
          <w:tcPr>
            <w:tcW w:w="0" w:type="auto"/>
          </w:tcPr>
          <w:p w14:paraId="71BE3CF2" w14:textId="28860FE8" w:rsidR="00794445" w:rsidRDefault="00794445" w:rsidP="00794445">
            <w:r>
              <w:t>3 Other Veg</w:t>
            </w:r>
          </w:p>
        </w:tc>
        <w:tc>
          <w:tcPr>
            <w:tcW w:w="0" w:type="auto"/>
          </w:tcPr>
          <w:p w14:paraId="2A350BFF" w14:textId="28819EAD" w:rsidR="00794445" w:rsidRDefault="00EC5183" w:rsidP="00794445">
            <w:r>
              <w:t>31 Grassland/Herbaceous</w:t>
            </w:r>
          </w:p>
        </w:tc>
        <w:tc>
          <w:tcPr>
            <w:tcW w:w="0" w:type="auto"/>
          </w:tcPr>
          <w:p w14:paraId="501A07AF" w14:textId="72FB2C3E" w:rsidR="00794445" w:rsidRDefault="00794445" w:rsidP="00794445">
            <w:r>
              <w:t>Moist meadow</w:t>
            </w:r>
          </w:p>
        </w:tc>
      </w:tr>
      <w:tr w:rsidR="00794445" w14:paraId="511AD844" w14:textId="77777777" w:rsidTr="00621D6D">
        <w:tc>
          <w:tcPr>
            <w:tcW w:w="0" w:type="auto"/>
          </w:tcPr>
          <w:p w14:paraId="33DCDA1D" w14:textId="1B61E632" w:rsidR="00794445" w:rsidRDefault="00794445" w:rsidP="00794445">
            <w:r>
              <w:t>4 Forest</w:t>
            </w:r>
          </w:p>
        </w:tc>
        <w:tc>
          <w:tcPr>
            <w:tcW w:w="0" w:type="auto"/>
          </w:tcPr>
          <w:p w14:paraId="3AA848F3" w14:textId="553F4075" w:rsidR="00794445" w:rsidRDefault="00EC5183" w:rsidP="00794445">
            <w:r>
              <w:t>43 Mixed Forest</w:t>
            </w:r>
          </w:p>
        </w:tc>
        <w:tc>
          <w:tcPr>
            <w:tcW w:w="0" w:type="auto"/>
          </w:tcPr>
          <w:p w14:paraId="650377E1" w14:textId="6F583BE7" w:rsidR="00794445" w:rsidRDefault="00EC5183" w:rsidP="00794445">
            <w:r>
              <w:t>Wet woodland</w:t>
            </w:r>
          </w:p>
        </w:tc>
      </w:tr>
    </w:tbl>
    <w:p w14:paraId="641F13B8" w14:textId="77777777" w:rsidR="00144202" w:rsidRPr="00355A51" w:rsidRDefault="00144202" w:rsidP="00144202">
      <w:pPr>
        <w:rPr>
          <w:ins w:id="562" w:author="David Conklin" w:date="2020-11-16T09:57:00Z"/>
        </w:rPr>
      </w:pPr>
    </w:p>
    <w:p w14:paraId="45D57F93" w14:textId="3BB7892D" w:rsidR="00292B10" w:rsidRDefault="00292B10" w:rsidP="00144202">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003"/>
        <w:gridCol w:w="2226"/>
        <w:gridCol w:w="5121"/>
      </w:tblGrid>
      <w:tr w:rsidR="00405085" w14:paraId="69C15706" w14:textId="77777777" w:rsidTr="001D5C10">
        <w:tc>
          <w:tcPr>
            <w:tcW w:w="0" w:type="auto"/>
          </w:tcPr>
          <w:p w14:paraId="35A05F5C" w14:textId="5FA8E3D2" w:rsidR="00405085" w:rsidRPr="00355A51"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sidRPr="00355A51">
              <w:rPr>
                <w:rFonts w:asciiTheme="minorHAnsi" w:hAnsiTheme="minorHAnsi" w:cstheme="minorHAnsi"/>
                <w:sz w:val="22"/>
              </w:rPr>
              <w:t>State</w:t>
            </w:r>
          </w:p>
        </w:tc>
        <w:tc>
          <w:tcPr>
            <w:tcW w:w="0" w:type="auto"/>
          </w:tcPr>
          <w:p w14:paraId="6477182C" w14:textId="046155C8" w:rsidR="00405085" w:rsidRPr="00355A51"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Next state</w:t>
            </w:r>
          </w:p>
        </w:tc>
        <w:tc>
          <w:tcPr>
            <w:tcW w:w="0" w:type="auto"/>
          </w:tcPr>
          <w:p w14:paraId="47E74253" w14:textId="75D7AB46" w:rsidR="00405085" w:rsidRPr="00355A51"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transition rule</w:t>
            </w:r>
          </w:p>
        </w:tc>
      </w:tr>
      <w:tr w:rsidR="00405085" w14:paraId="7DE63829" w14:textId="77777777" w:rsidTr="001D5C10">
        <w:tc>
          <w:tcPr>
            <w:tcW w:w="0" w:type="auto"/>
          </w:tcPr>
          <w:p w14:paraId="3934729F" w14:textId="45AED97D" w:rsidR="00405085" w:rsidRPr="00355A51"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Open water</w:t>
            </w:r>
          </w:p>
        </w:tc>
        <w:tc>
          <w:tcPr>
            <w:tcW w:w="0" w:type="auto"/>
          </w:tcPr>
          <w:p w14:paraId="2C1E17C1" w14:textId="2C8B3C05" w:rsidR="00405085" w:rsidRPr="00355A51"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Marsh</w:t>
            </w:r>
          </w:p>
        </w:tc>
        <w:tc>
          <w:tcPr>
            <w:tcW w:w="0" w:type="auto"/>
          </w:tcPr>
          <w:p w14:paraId="1982005C" w14:textId="6EFBEC2B" w:rsidR="00405085" w:rsidRPr="00355A51"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suitable depth, soil, persistence of inundation</w:t>
            </w:r>
          </w:p>
        </w:tc>
      </w:tr>
      <w:tr w:rsidR="00405085" w14:paraId="7F6B85DA" w14:textId="77777777" w:rsidTr="001D5C10">
        <w:tc>
          <w:tcPr>
            <w:tcW w:w="0" w:type="auto"/>
          </w:tcPr>
          <w:p w14:paraId="301F26C9" w14:textId="7E5CF1E6"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Marsh w/ emergent reeds</w:t>
            </w:r>
          </w:p>
        </w:tc>
        <w:tc>
          <w:tcPr>
            <w:tcW w:w="0" w:type="auto"/>
          </w:tcPr>
          <w:p w14:paraId="361FBB3F" w14:textId="4AD343EE"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Swamp w/ mixed herbs</w:t>
            </w:r>
          </w:p>
        </w:tc>
        <w:tc>
          <w:tcPr>
            <w:tcW w:w="0" w:type="auto"/>
          </w:tcPr>
          <w:p w14:paraId="7A5F2BA3" w14:textId="5E3C68DF"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Occasional lack of inundation</w:t>
            </w:r>
          </w:p>
        </w:tc>
      </w:tr>
      <w:tr w:rsidR="00405085" w14:paraId="270B7A35" w14:textId="77777777" w:rsidTr="001D5C10">
        <w:tc>
          <w:tcPr>
            <w:tcW w:w="0" w:type="auto"/>
          </w:tcPr>
          <w:p w14:paraId="614113C5" w14:textId="1CD0A9F9"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Bog w/ herbs &amp; shrubs</w:t>
            </w:r>
          </w:p>
        </w:tc>
        <w:tc>
          <w:tcPr>
            <w:tcW w:w="0" w:type="auto"/>
          </w:tcPr>
          <w:p w14:paraId="18A05E16" w14:textId="26F51989"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Mudflat w/ shrubs &amp; grass</w:t>
            </w:r>
          </w:p>
        </w:tc>
        <w:tc>
          <w:tcPr>
            <w:tcW w:w="0" w:type="auto"/>
          </w:tcPr>
          <w:p w14:paraId="5B462C96" w14:textId="4E222D29"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Seasonal lack of inundation, waterlogged soils</w:t>
            </w:r>
          </w:p>
        </w:tc>
      </w:tr>
      <w:tr w:rsidR="00405085" w14:paraId="20209915" w14:textId="77777777" w:rsidTr="001D5C10">
        <w:tc>
          <w:tcPr>
            <w:tcW w:w="0" w:type="auto"/>
          </w:tcPr>
          <w:p w14:paraId="4A71CAD9" w14:textId="554D7FA3"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Mudflat w/ shrubs &amp; grass</w:t>
            </w:r>
          </w:p>
        </w:tc>
        <w:tc>
          <w:tcPr>
            <w:tcW w:w="0" w:type="auto"/>
          </w:tcPr>
          <w:p w14:paraId="6009EF6F" w14:textId="201B6AB2"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Moist meadow</w:t>
            </w:r>
          </w:p>
        </w:tc>
        <w:tc>
          <w:tcPr>
            <w:tcW w:w="0" w:type="auto"/>
          </w:tcPr>
          <w:p w14:paraId="78335B99" w14:textId="606101EA"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Inundation is rare, moist soil is persistent</w:t>
            </w:r>
          </w:p>
        </w:tc>
      </w:tr>
      <w:tr w:rsidR="00405085" w14:paraId="2E322B21" w14:textId="77777777" w:rsidTr="001D5C10">
        <w:tc>
          <w:tcPr>
            <w:tcW w:w="0" w:type="auto"/>
          </w:tcPr>
          <w:p w14:paraId="116DB207" w14:textId="77B2EBDF"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Moist meadow</w:t>
            </w:r>
          </w:p>
        </w:tc>
        <w:tc>
          <w:tcPr>
            <w:tcW w:w="0" w:type="auto"/>
          </w:tcPr>
          <w:p w14:paraId="7589B74B" w14:textId="4F35F73E"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Prairie (LULC_A = 3 Other Veg)</w:t>
            </w:r>
          </w:p>
        </w:tc>
        <w:tc>
          <w:tcPr>
            <w:tcW w:w="0" w:type="auto"/>
          </w:tcPr>
          <w:p w14:paraId="3F49A7F7" w14:textId="65CCBC5F"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No inundation, seasonal drier soils</w:t>
            </w:r>
          </w:p>
        </w:tc>
      </w:tr>
      <w:tr w:rsidR="00405085" w14:paraId="66D0CBE3" w14:textId="77777777" w:rsidTr="001D5C10">
        <w:tc>
          <w:tcPr>
            <w:tcW w:w="0" w:type="auto"/>
          </w:tcPr>
          <w:p w14:paraId="5B4BEBF2" w14:textId="5DB91006"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Moist meadow</w:t>
            </w:r>
          </w:p>
        </w:tc>
        <w:tc>
          <w:tcPr>
            <w:tcW w:w="0" w:type="auto"/>
          </w:tcPr>
          <w:p w14:paraId="5A7A5AF8" w14:textId="052F477E"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Wet woodland</w:t>
            </w:r>
          </w:p>
        </w:tc>
        <w:tc>
          <w:tcPr>
            <w:tcW w:w="0" w:type="auto"/>
          </w:tcPr>
          <w:p w14:paraId="2300B9D5" w14:textId="1ED3B137"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No inundation, seasonally wet soils, persistence sufficient to develop an overstory</w:t>
            </w:r>
          </w:p>
        </w:tc>
      </w:tr>
      <w:tr w:rsidR="00405085" w14:paraId="6DFE1424" w14:textId="77777777" w:rsidTr="001D5C10">
        <w:tc>
          <w:tcPr>
            <w:tcW w:w="0" w:type="auto"/>
          </w:tcPr>
          <w:p w14:paraId="10BED041" w14:textId="511EA59B"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Wet woodland</w:t>
            </w:r>
          </w:p>
        </w:tc>
        <w:tc>
          <w:tcPr>
            <w:tcW w:w="0" w:type="auto"/>
          </w:tcPr>
          <w:p w14:paraId="7EB48620" w14:textId="75BA12A2"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Forest (LULC_A = 4 Forest)</w:t>
            </w:r>
          </w:p>
        </w:tc>
        <w:tc>
          <w:tcPr>
            <w:tcW w:w="0" w:type="auto"/>
          </w:tcPr>
          <w:p w14:paraId="6E8A6C31" w14:textId="3D610164" w:rsidR="00405085" w:rsidRDefault="00405085" w:rsidP="00355A5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rPr>
            </w:pPr>
            <w:r>
              <w:rPr>
                <w:rFonts w:asciiTheme="minorHAnsi" w:hAnsiTheme="minorHAnsi" w:cstheme="minorHAnsi"/>
                <w:sz w:val="22"/>
              </w:rPr>
              <w:t>Seasonally dry soils</w:t>
            </w:r>
          </w:p>
        </w:tc>
      </w:tr>
    </w:tbl>
    <w:p w14:paraId="7393A451" w14:textId="0213BB3B" w:rsidR="00355A51" w:rsidRDefault="00355A51" w:rsidP="00355A51">
      <w:pPr>
        <w:pStyle w:val="Body"/>
      </w:pPr>
    </w:p>
    <w:p w14:paraId="4A026707" w14:textId="77777777" w:rsidR="00355A51" w:rsidRPr="00355A51" w:rsidDel="008A4F2E" w:rsidRDefault="00355A51" w:rsidP="00355A51">
      <w:pPr>
        <w:rPr>
          <w:del w:id="563" w:author="David Conklin" w:date="2020-11-16T09:43:00Z"/>
        </w:rPr>
        <w:pPrChange w:id="564" w:author="David Conklin" w:date="2020-11-16T11:13:00Z">
          <w:pPr>
            <w:pStyle w:val="ListParagraph"/>
            <w:numPr>
              <w:numId w:val="1"/>
            </w:numPr>
            <w:ind w:hanging="360"/>
          </w:pPr>
        </w:pPrChange>
      </w:pPr>
    </w:p>
    <w:p w14:paraId="7CEBF790" w14:textId="51E316B6" w:rsidR="00AF3C02" w:rsidDel="008A4F2E" w:rsidRDefault="00AF3C02">
      <w:pPr>
        <w:rPr>
          <w:del w:id="565" w:author="David Conklin" w:date="2020-11-16T09:46:00Z"/>
        </w:rPr>
        <w:pPrChange w:id="566" w:author="David Conklin" w:date="2020-11-16T11:13:00Z">
          <w:pPr>
            <w:ind w:firstLine="720"/>
          </w:pPr>
        </w:pPrChange>
      </w:pPr>
      <w:del w:id="567" w:author="David Conklin" w:date="2020-11-16T09:46:00Z">
        <w:r w:rsidDel="008A4F2E">
          <w:delText>CW3M refers to the Community Willamette Whole Watershed Model.  CW3M will be used in this project to simulate the McKenzie River basin; the McKenzie is a tributary of the Willamette River, with its headwaters in the Cascade Mountains east of Eugene.</w:delText>
        </w:r>
        <w:r w:rsidR="00420273" w:rsidDel="008A4F2E">
          <w:delText xml:space="preserve">  Simulations using actual weather data for the decade of the 2010s will be used to calibrate the model and assess its skill, and simulations using future climate data from general circulation models will be run for the period from the present through 2060.</w:delText>
        </w:r>
      </w:del>
    </w:p>
    <w:p w14:paraId="1E5F6E53" w14:textId="08D98B2F" w:rsidR="0054459B" w:rsidDel="008A4F2E" w:rsidRDefault="00723A90">
      <w:pPr>
        <w:rPr>
          <w:del w:id="568" w:author="David Conklin" w:date="2020-11-16T09:46:00Z"/>
        </w:rPr>
        <w:pPrChange w:id="569" w:author="David Conklin" w:date="2020-11-16T11:13:00Z">
          <w:pPr>
            <w:ind w:firstLine="720"/>
          </w:pPr>
        </w:pPrChange>
      </w:pPr>
      <w:del w:id="570" w:author="David Conklin" w:date="2020-11-16T09:46:00Z">
        <w:r w:rsidDel="008A4F2E">
          <w:delText xml:space="preserve">The source code and data for CW3M are held in a Subversion repository on GitHub, and, due to </w:delText>
        </w:r>
        <w:r w:rsidR="00420273" w:rsidDel="008A4F2E">
          <w:delText xml:space="preserve">the 100MB </w:delText>
        </w:r>
        <w:r w:rsidDel="008A4F2E">
          <w:delText>file size limitation on GitHub, in a Box account belonging to Oregon Freshwater</w:delText>
        </w:r>
        <w:r w:rsidR="00420273" w:rsidDel="008A4F2E">
          <w:delText xml:space="preserve"> for a few of the largest files</w:delText>
        </w:r>
        <w:r w:rsidDel="008A4F2E">
          <w:delText xml:space="preserve">.  </w:delText>
        </w:r>
        <w:r w:rsidR="00420273" w:rsidDel="008A4F2E">
          <w:delText>Most of the s</w:delText>
        </w:r>
        <w:r w:rsidDel="008A4F2E">
          <w:delText>ource code changes and additions necessary to implement the thermal loading estimator affect the Flow Visual Studios (VS) project within the CW3M VS solution.</w:delText>
        </w:r>
        <w:r w:rsidR="0054459B" w:rsidDel="008A4F2E">
          <w:delText xml:space="preserve">  The “Stream flow and stream temperature” section below is adapted from version 41 of the CW3MdigitalHandbook.docx file in the repository at trunk\DataCW3M\CW3MdigitalHandbook.</w:delText>
        </w:r>
        <w:r w:rsidR="003A0189" w:rsidDel="008A4F2E">
          <w:delText xml:space="preserve">  </w:delText>
        </w:r>
        <w:r w:rsidR="00DD2A30" w:rsidDel="008A4F2E">
          <w:delText>Some of t</w:delText>
        </w:r>
        <w:r w:rsidR="003A0189" w:rsidDel="008A4F2E">
          <w:delText xml:space="preserve">he language of that section is descriptive rather than prescriptive, but at the time it was </w:delText>
        </w:r>
        <w:r w:rsidR="00DD2A30" w:rsidDel="008A4F2E">
          <w:delText xml:space="preserve">first </w:delText>
        </w:r>
        <w:r w:rsidR="003A0189" w:rsidDel="008A4F2E">
          <w:delText xml:space="preserve">added to the Digital Handbook document, it was aspirational; </w:delText>
        </w:r>
        <w:r w:rsidR="007063A9" w:rsidDel="008A4F2E">
          <w:delText xml:space="preserve">at that time </w:delText>
        </w:r>
        <w:r w:rsidR="003A0189" w:rsidDel="008A4F2E">
          <w:delText>the WaterParcel class was not yet operational in CW3M.  The  WaterParcel class has now been fleshed out and made operational as part of Freshwater’s work on the McKenzie wetlands project.</w:delText>
        </w:r>
      </w:del>
    </w:p>
    <w:p w14:paraId="2A43B506" w14:textId="1A2B4777" w:rsidR="003A0189" w:rsidDel="007209DB" w:rsidRDefault="003A0189">
      <w:pPr>
        <w:rPr>
          <w:del w:id="571" w:author="David Conklin" w:date="2020-11-16T11:13:00Z"/>
        </w:rPr>
        <w:pPrChange w:id="572" w:author="David Conklin" w:date="2020-11-16T11:13:00Z">
          <w:pPr>
            <w:ind w:firstLine="720"/>
          </w:pPr>
        </w:pPrChange>
      </w:pPr>
    </w:p>
    <w:p w14:paraId="4E183487" w14:textId="7C2DE199" w:rsidR="0054459B" w:rsidDel="007209DB" w:rsidRDefault="0054459B">
      <w:pPr>
        <w:rPr>
          <w:del w:id="573" w:author="David Conklin" w:date="2020-11-16T11:13:00Z"/>
        </w:rPr>
        <w:pPrChange w:id="574" w:author="David Conklin" w:date="2020-11-16T11:13:00Z">
          <w:pPr>
            <w:pStyle w:val="Heading1"/>
          </w:pPr>
        </w:pPrChange>
      </w:pPr>
      <w:bookmarkStart w:id="575" w:name="_Toc50800502"/>
      <w:del w:id="576" w:author="David Conklin" w:date="2020-11-16T11:13:00Z">
        <w:r w:rsidDel="007209DB">
          <w:delText>Stream flow and stream temperature</w:delText>
        </w:r>
        <w:bookmarkEnd w:id="575"/>
      </w:del>
    </w:p>
    <w:p w14:paraId="11A3F8BC" w14:textId="62DECF65" w:rsidR="0054459B" w:rsidDel="007209DB" w:rsidRDefault="0054459B">
      <w:pPr>
        <w:rPr>
          <w:del w:id="577" w:author="David Conklin" w:date="2020-11-16T11:13:00Z"/>
        </w:rPr>
        <w:pPrChange w:id="578" w:author="David Conklin" w:date="2020-11-16T11:13:00Z">
          <w:pPr>
            <w:pStyle w:val="Heading2"/>
          </w:pPr>
        </w:pPrChange>
      </w:pPr>
      <w:bookmarkStart w:id="579" w:name="_Toc50800503"/>
      <w:del w:id="580" w:author="David Conklin" w:date="2020-11-16T11:13:00Z">
        <w:r w:rsidDel="007209DB">
          <w:delText>Water parcels</w:delText>
        </w:r>
        <w:bookmarkEnd w:id="579"/>
      </w:del>
    </w:p>
    <w:p w14:paraId="5A8A0808" w14:textId="7B476C84" w:rsidR="0054459B" w:rsidDel="007209DB" w:rsidRDefault="0054459B">
      <w:pPr>
        <w:rPr>
          <w:del w:id="581" w:author="David Conklin" w:date="2020-11-16T11:13:00Z"/>
        </w:rPr>
      </w:pPr>
      <w:del w:id="582" w:author="David Conklin" w:date="2020-11-16T11:13:00Z">
        <w:r w:rsidDel="007209DB">
          <w:tab/>
          <w:delTex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delText>
        </w:r>
      </w:del>
    </w:p>
    <w:p w14:paraId="7C62FC89" w14:textId="4C805F14" w:rsidR="0054459B" w:rsidDel="007209DB" w:rsidRDefault="0054459B">
      <w:pPr>
        <w:rPr>
          <w:del w:id="583" w:author="David Conklin" w:date="2020-11-16T11:13:00Z"/>
        </w:rPr>
      </w:pPr>
      <w:del w:id="584" w:author="David Conklin" w:date="2020-11-16T11:13:00Z">
        <w:r w:rsidDel="007209DB">
          <w:tab/>
        </w:r>
        <w:r w:rsidDel="007209DB">
          <w:tab/>
          <w:delText>volume, expressed in units of cubic meters</w:delText>
        </w:r>
      </w:del>
    </w:p>
    <w:p w14:paraId="12F558B6" w14:textId="05492334" w:rsidR="0057547E" w:rsidRPr="002D2159" w:rsidDel="007209DB" w:rsidRDefault="0057547E">
      <w:pPr>
        <w:rPr>
          <w:del w:id="585" w:author="David Conklin" w:date="2020-11-16T11:13:00Z"/>
        </w:rPr>
      </w:pPr>
      <w:del w:id="586" w:author="David Conklin" w:date="2020-11-16T11:13:00Z">
        <w:r w:rsidDel="007209DB">
          <w:tab/>
        </w:r>
        <w:r w:rsidDel="007209DB">
          <w:tab/>
          <w:delText>temperature, deg C</w:delText>
        </w:r>
      </w:del>
    </w:p>
    <w:p w14:paraId="3053BE9E" w14:textId="08A85967" w:rsidR="0054459B" w:rsidDel="007209DB" w:rsidRDefault="0054459B">
      <w:pPr>
        <w:rPr>
          <w:del w:id="587" w:author="David Conklin" w:date="2020-11-16T11:13:00Z"/>
        </w:rPr>
      </w:pPr>
      <w:del w:id="588" w:author="David Conklin" w:date="2020-11-16T11:13:00Z">
        <w:r w:rsidDel="007209DB">
          <w:delText>The volume property is used as a surrogate for mass, at a constant density of 998.2 kg per cubic meter.  This approximation reflects the fact that observational data for water</w:delText>
        </w:r>
        <w:r w:rsidR="00824B91" w:rsidDel="007209DB">
          <w:delText xml:space="preserve"> in streams and water bodies</w:delText>
        </w:r>
        <w:r w:rsidDel="007209DB">
          <w:delText xml:space="preserve"> is always in units of volume, and the convenient reality that the density of liquid water is relatively constant over the range of </w:delText>
        </w:r>
        <w:r w:rsidR="00824B91" w:rsidDel="007209DB">
          <w:delText>conditions</w:delText>
        </w:r>
        <w:r w:rsidDel="007209DB">
          <w:delText xml:space="preserve"> encountered in natural environments.  In the future, the WaterParcel class could be extended to include other properties, such as sediment load and dissolved pollutants.</w:delText>
        </w:r>
      </w:del>
    </w:p>
    <w:p w14:paraId="6ADE29A8" w14:textId="722946C6" w:rsidR="0054459B" w:rsidDel="007209DB" w:rsidRDefault="0054459B">
      <w:pPr>
        <w:rPr>
          <w:del w:id="589" w:author="David Conklin" w:date="2020-11-16T11:13:00Z"/>
        </w:rPr>
      </w:pPr>
      <w:del w:id="590" w:author="David Conklin" w:date="2020-11-16T11:13:00Z">
        <w:r w:rsidDel="007209DB">
          <w:tab/>
          <w:delText>In CW3M, spatial units have water parcels associated with them.  Each subreach in the stream network has a parcel of water in it, whose properties change from one daily timestep to the next.  The total volume of a reach is the sum of the subreach volumes.  Landscape polygons (“IDUs”) and bodies of water also have associated water parcels.</w:delText>
        </w:r>
        <w:r w:rsidR="003A0189" w:rsidDel="007209DB">
          <w:delText xml:space="preserve">  </w:delText>
        </w:r>
      </w:del>
    </w:p>
    <w:p w14:paraId="67F10665" w14:textId="7B19D293" w:rsidR="0054459B" w:rsidDel="007209DB" w:rsidRDefault="0054459B">
      <w:pPr>
        <w:rPr>
          <w:del w:id="591" w:author="David Conklin" w:date="2020-11-16T11:13:00Z"/>
        </w:rPr>
        <w:pPrChange w:id="592" w:author="David Conklin" w:date="2020-11-16T11:13:00Z">
          <w:pPr>
            <w:pStyle w:val="Heading2"/>
          </w:pPr>
        </w:pPrChange>
      </w:pPr>
      <w:bookmarkStart w:id="593" w:name="_Toc50800504"/>
      <w:del w:id="594" w:author="David Conklin" w:date="2020-11-16T11:13:00Z">
        <w:r w:rsidDel="007209DB">
          <w:delText>Daily water mass and energy balance</w:delText>
        </w:r>
        <w:bookmarkEnd w:id="593"/>
      </w:del>
    </w:p>
    <w:p w14:paraId="248F2DFB" w14:textId="32A9B476" w:rsidR="0054459B" w:rsidRPr="00A06758" w:rsidDel="007209DB" w:rsidRDefault="0054459B">
      <w:pPr>
        <w:rPr>
          <w:del w:id="595" w:author="David Conklin" w:date="2020-11-16T11:13:00Z"/>
        </w:rPr>
        <w:pPrChange w:id="596" w:author="David Conklin" w:date="2020-11-16T11:13:00Z">
          <w:pPr>
            <w:ind w:firstLine="720"/>
          </w:pPr>
        </w:pPrChange>
      </w:pPr>
      <w:del w:id="597" w:author="David Conklin" w:date="2020-11-16T11:13:00Z">
        <w:r w:rsidDel="007209DB">
          <w:delText xml:space="preserve">Thermal energy algorithms </w:delText>
        </w:r>
        <w:r w:rsidR="00DD2A30" w:rsidDel="007209DB">
          <w:delText xml:space="preserve">will be </w:delText>
        </w:r>
        <w:r w:rsidDel="007209DB">
          <w:delText xml:space="preserve">added to CW3M as part of the McKenzie </w:delText>
        </w:r>
        <w:r w:rsidR="00DD2A30" w:rsidDel="007209DB">
          <w:delText>w</w:delText>
        </w:r>
        <w:r w:rsidDel="007209DB">
          <w:delText xml:space="preserve">etlands </w:delText>
        </w:r>
        <w:r w:rsidR="00DD2A30" w:rsidDel="007209DB">
          <w:delText>s</w:delText>
        </w:r>
        <w:r w:rsidDel="007209DB">
          <w:delText>tudy.  Inspiration and technical information for the thermal energy code is from the 204-page manual for Heat Source Model Version 7.0, prepared by Matthew Boyd and Brian Kasper in 2003 and 2007 for the Oregon Department of Environmental Quality (Boyd &amp; Kasper 2003).</w:delText>
        </w:r>
      </w:del>
    </w:p>
    <w:p w14:paraId="23E3AF22" w14:textId="5B46C547" w:rsidR="0054459B" w:rsidDel="007209DB" w:rsidRDefault="0054459B">
      <w:pPr>
        <w:rPr>
          <w:del w:id="598" w:author="David Conklin" w:date="2020-11-16T11:13:00Z"/>
        </w:rPr>
      </w:pPr>
      <w:del w:id="599" w:author="David Conklin" w:date="2020-11-16T11:13:00Z">
        <w:r w:rsidDel="007209DB">
          <w:tab/>
          <w:delText>CW3M estimates the properties of water parcels at a daily timestep.  The basic equation for daily subreach volume is straightforward</w:delText>
        </w:r>
      </w:del>
    </w:p>
    <w:p w14:paraId="70C2609F" w14:textId="6B0B0365" w:rsidR="0054459B" w:rsidRPr="007063A9" w:rsidDel="007209DB" w:rsidRDefault="0054459B">
      <w:pPr>
        <w:rPr>
          <w:del w:id="600" w:author="David Conklin" w:date="2020-11-16T11:13:00Z"/>
          <w:rFonts w:ascii="Times New Roman" w:hAnsi="Times New Roman" w:cs="Times New Roman"/>
          <w:vertAlign w:val="subscript"/>
        </w:rPr>
      </w:pPr>
      <w:del w:id="601" w:author="David Conklin" w:date="2020-11-16T11:13:00Z">
        <w:r w:rsidRPr="00964277" w:rsidDel="007209DB">
          <w:rPr>
            <w:rFonts w:ascii="Times New Roman" w:hAnsi="Times New Roman" w:cs="Times New Roman"/>
          </w:rPr>
          <w:tab/>
        </w:r>
        <w:r w:rsidRPr="00964277" w:rsidDel="007209DB">
          <w:rPr>
            <w:rFonts w:ascii="Times New Roman" w:hAnsi="Times New Roman" w:cs="Times New Roman"/>
          </w:rPr>
          <w:tab/>
          <w:delText>V</w:delText>
        </w:r>
        <w:r w:rsidRPr="00964277" w:rsidDel="007209DB">
          <w:rPr>
            <w:rFonts w:ascii="Times New Roman" w:hAnsi="Times New Roman" w:cs="Times New Roman"/>
            <w:vertAlign w:val="subscript"/>
          </w:rPr>
          <w:delText>t</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t-1</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up</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lateral</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down</w:delText>
        </w:r>
        <w:r w:rsidRPr="00964277" w:rsidDel="007209DB">
          <w:rPr>
            <w:rFonts w:ascii="Times New Roman" w:hAnsi="Times New Roman" w:cs="Times New Roman"/>
          </w:rPr>
          <w:delText xml:space="preserve"> - V</w:delText>
        </w:r>
        <w:r w:rsidRPr="00964277" w:rsidDel="007209DB">
          <w:rPr>
            <w:rFonts w:ascii="Times New Roman" w:hAnsi="Times New Roman" w:cs="Times New Roman"/>
            <w:vertAlign w:val="subscript"/>
          </w:rPr>
          <w:delText>evap</w:delText>
        </w:r>
        <w:r w:rsidR="007063A9" w:rsidDel="007209DB">
          <w:rPr>
            <w:rFonts w:ascii="Times New Roman" w:hAnsi="Times New Roman" w:cs="Times New Roman"/>
          </w:rPr>
          <w:delText xml:space="preserve"> + V</w:delText>
        </w:r>
        <w:r w:rsidR="007063A9" w:rsidDel="007209DB">
          <w:rPr>
            <w:rFonts w:ascii="Times New Roman" w:hAnsi="Times New Roman" w:cs="Times New Roman"/>
            <w:vertAlign w:val="subscript"/>
          </w:rPr>
          <w:delText>prcp</w:delText>
        </w:r>
      </w:del>
    </w:p>
    <w:p w14:paraId="6C01B995" w14:textId="324D7814" w:rsidR="0054459B" w:rsidRPr="009123A7" w:rsidDel="007209DB" w:rsidRDefault="0054459B">
      <w:pPr>
        <w:rPr>
          <w:del w:id="602" w:author="David Conklin" w:date="2020-11-16T11:13:00Z"/>
        </w:rPr>
      </w:pPr>
      <w:del w:id="603" w:author="David Conklin" w:date="2020-11-16T11:13:00Z">
        <w:r w:rsidDel="007209DB">
          <w:delText>where (all quantities in m</w:delText>
        </w:r>
        <w:r w:rsidDel="007209DB">
          <w:rPr>
            <w:vertAlign w:val="superscript"/>
          </w:rPr>
          <w:delText>3</w:delText>
        </w:r>
        <w:r w:rsidDel="007209DB">
          <w:delText>)</w:delText>
        </w:r>
      </w:del>
    </w:p>
    <w:p w14:paraId="193972DB" w14:textId="1E835065" w:rsidR="0054459B" w:rsidRPr="00964277" w:rsidDel="007209DB" w:rsidRDefault="0054459B">
      <w:pPr>
        <w:rPr>
          <w:del w:id="604" w:author="David Conklin" w:date="2020-11-16T11:13:00Z"/>
          <w:rFonts w:ascii="Times New Roman" w:hAnsi="Times New Roman" w:cs="Times New Roman"/>
        </w:rPr>
        <w:pPrChange w:id="605" w:author="David Conklin" w:date="2020-11-16T11:13:00Z">
          <w:pPr>
            <w:ind w:left="720"/>
          </w:pPr>
        </w:pPrChange>
      </w:pPr>
      <w:del w:id="606"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t</w:delText>
        </w:r>
        <w:r w:rsidRPr="00964277" w:rsidDel="007209DB">
          <w:rPr>
            <w:rFonts w:ascii="Times New Roman" w:hAnsi="Times New Roman" w:cs="Times New Roman"/>
          </w:rPr>
          <w:delText xml:space="preserve"> = volume in day t</w:delText>
        </w:r>
      </w:del>
    </w:p>
    <w:p w14:paraId="4BF7FA6C" w14:textId="037E7821" w:rsidR="0054459B" w:rsidRPr="00964277" w:rsidDel="007209DB" w:rsidRDefault="0054459B">
      <w:pPr>
        <w:rPr>
          <w:del w:id="607" w:author="David Conklin" w:date="2020-11-16T11:13:00Z"/>
          <w:rFonts w:ascii="Times New Roman" w:hAnsi="Times New Roman" w:cs="Times New Roman"/>
        </w:rPr>
        <w:pPrChange w:id="608" w:author="David Conklin" w:date="2020-11-16T11:13:00Z">
          <w:pPr>
            <w:ind w:left="720"/>
          </w:pPr>
        </w:pPrChange>
      </w:pPr>
      <w:del w:id="609"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t-1</w:delText>
        </w:r>
        <w:r w:rsidRPr="00964277" w:rsidDel="007209DB">
          <w:rPr>
            <w:rFonts w:ascii="Times New Roman" w:hAnsi="Times New Roman" w:cs="Times New Roman"/>
          </w:rPr>
          <w:delText xml:space="preserve"> = volume in the previous day</w:delText>
        </w:r>
      </w:del>
    </w:p>
    <w:p w14:paraId="034EEA4A" w14:textId="3B2D9458" w:rsidR="0054459B" w:rsidRPr="00964277" w:rsidDel="007209DB" w:rsidRDefault="0054459B">
      <w:pPr>
        <w:rPr>
          <w:del w:id="610" w:author="David Conklin" w:date="2020-11-16T11:13:00Z"/>
          <w:rFonts w:ascii="Times New Roman" w:hAnsi="Times New Roman" w:cs="Times New Roman"/>
        </w:rPr>
        <w:pPrChange w:id="611" w:author="David Conklin" w:date="2020-11-16T11:13:00Z">
          <w:pPr>
            <w:ind w:left="720"/>
          </w:pPr>
        </w:pPrChange>
      </w:pPr>
      <w:del w:id="612"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up</w:delText>
        </w:r>
        <w:r w:rsidRPr="00964277" w:rsidDel="007209DB">
          <w:rPr>
            <w:rFonts w:ascii="Times New Roman" w:hAnsi="Times New Roman" w:cs="Times New Roman"/>
          </w:rPr>
          <w:delText xml:space="preserve"> = volume flowing in from upstream</w:delText>
        </w:r>
      </w:del>
    </w:p>
    <w:p w14:paraId="057EBF53" w14:textId="0C68E6FB" w:rsidR="0054459B" w:rsidRPr="00964277" w:rsidDel="007209DB" w:rsidRDefault="0054459B">
      <w:pPr>
        <w:rPr>
          <w:del w:id="613" w:author="David Conklin" w:date="2020-11-16T11:13:00Z"/>
          <w:rFonts w:ascii="Times New Roman" w:hAnsi="Times New Roman" w:cs="Times New Roman"/>
        </w:rPr>
        <w:pPrChange w:id="614" w:author="David Conklin" w:date="2020-11-16T11:13:00Z">
          <w:pPr>
            <w:ind w:left="1440" w:hanging="720"/>
          </w:pPr>
        </w:pPrChange>
      </w:pPr>
      <w:del w:id="615"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lateral</w:delText>
        </w:r>
        <w:r w:rsidRPr="00964277" w:rsidDel="007209DB">
          <w:rPr>
            <w:rFonts w:ascii="Times New Roman" w:hAnsi="Times New Roman" w:cs="Times New Roman"/>
          </w:rPr>
          <w:delText xml:space="preserve"> = volume entering (+) or leaving (-) the subreach through the stream banks or streambed, or from withdrawals for irrigation or municipal use, or discharges from municipal points of central discharge</w:delText>
        </w:r>
      </w:del>
    </w:p>
    <w:p w14:paraId="6A7E8D99" w14:textId="29DA2C55" w:rsidR="0054459B" w:rsidRPr="00964277" w:rsidDel="007209DB" w:rsidRDefault="0054459B">
      <w:pPr>
        <w:rPr>
          <w:del w:id="616" w:author="David Conklin" w:date="2020-11-16T11:13:00Z"/>
          <w:rFonts w:ascii="Times New Roman" w:hAnsi="Times New Roman" w:cs="Times New Roman"/>
        </w:rPr>
        <w:pPrChange w:id="617" w:author="David Conklin" w:date="2020-11-16T11:13:00Z">
          <w:pPr>
            <w:ind w:left="1440" w:hanging="720"/>
          </w:pPr>
        </w:pPrChange>
      </w:pPr>
      <w:del w:id="618"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down</w:delText>
        </w:r>
        <w:r w:rsidRPr="00964277" w:rsidDel="007209DB">
          <w:rPr>
            <w:rFonts w:ascii="Times New Roman" w:hAnsi="Times New Roman" w:cs="Times New Roman"/>
          </w:rPr>
          <w:delText xml:space="preserve"> = volume flowing out to downstream</w:delText>
        </w:r>
      </w:del>
    </w:p>
    <w:p w14:paraId="140B0B21" w14:textId="39FB4B5A" w:rsidR="0054459B" w:rsidDel="007209DB" w:rsidRDefault="0054459B">
      <w:pPr>
        <w:rPr>
          <w:del w:id="619" w:author="David Conklin" w:date="2020-11-16T11:13:00Z"/>
          <w:rFonts w:ascii="Times New Roman" w:hAnsi="Times New Roman" w:cs="Times New Roman"/>
        </w:rPr>
        <w:pPrChange w:id="620" w:author="David Conklin" w:date="2020-11-16T11:13:00Z">
          <w:pPr>
            <w:ind w:left="1440" w:hanging="720"/>
          </w:pPr>
        </w:pPrChange>
      </w:pPr>
      <w:del w:id="621" w:author="David Conklin" w:date="2020-11-16T11:13:00Z">
        <w:r w:rsidRPr="00964277" w:rsidDel="007209DB">
          <w:rPr>
            <w:rFonts w:ascii="Times New Roman" w:hAnsi="Times New Roman" w:cs="Times New Roman"/>
          </w:rPr>
          <w:delText>V</w:delText>
        </w:r>
        <w:r w:rsidRPr="00964277" w:rsidDel="007209DB">
          <w:rPr>
            <w:rFonts w:ascii="Times New Roman" w:hAnsi="Times New Roman" w:cs="Times New Roman"/>
            <w:vertAlign w:val="subscript"/>
          </w:rPr>
          <w:delText>evap</w:delText>
        </w:r>
        <w:r w:rsidRPr="00964277" w:rsidDel="007209DB">
          <w:rPr>
            <w:rFonts w:ascii="Times New Roman" w:hAnsi="Times New Roman" w:cs="Times New Roman"/>
          </w:rPr>
          <w:delText xml:space="preserve"> = volume lost to evaporation</w:delText>
        </w:r>
      </w:del>
    </w:p>
    <w:p w14:paraId="46B1E856" w14:textId="0385EBB3" w:rsidR="007063A9" w:rsidRPr="007063A9" w:rsidDel="007209DB" w:rsidRDefault="007063A9">
      <w:pPr>
        <w:rPr>
          <w:del w:id="622" w:author="David Conklin" w:date="2020-11-16T11:13:00Z"/>
          <w:rFonts w:ascii="Times New Roman" w:hAnsi="Times New Roman" w:cs="Times New Roman"/>
        </w:rPr>
        <w:pPrChange w:id="623" w:author="David Conklin" w:date="2020-11-16T11:13:00Z">
          <w:pPr>
            <w:ind w:left="1440" w:hanging="720"/>
          </w:pPr>
        </w:pPrChange>
      </w:pPr>
      <w:del w:id="624" w:author="David Conklin" w:date="2020-11-16T11:13:00Z">
        <w:r w:rsidDel="007209DB">
          <w:rPr>
            <w:rFonts w:ascii="Times New Roman" w:hAnsi="Times New Roman" w:cs="Times New Roman"/>
          </w:rPr>
          <w:delText>V</w:delText>
        </w:r>
        <w:r w:rsidDel="007209DB">
          <w:rPr>
            <w:rFonts w:ascii="Times New Roman" w:hAnsi="Times New Roman" w:cs="Times New Roman"/>
            <w:vertAlign w:val="subscript"/>
          </w:rPr>
          <w:delText>prcp</w:delText>
        </w:r>
        <w:r w:rsidDel="007209DB">
          <w:rPr>
            <w:rFonts w:ascii="Times New Roman" w:hAnsi="Times New Roman" w:cs="Times New Roman"/>
          </w:rPr>
          <w:delText xml:space="preserve"> = volume gained from precipitation</w:delText>
        </w:r>
        <w:r w:rsidR="00824B91" w:rsidDel="007209DB">
          <w:rPr>
            <w:rFonts w:ascii="Times New Roman" w:hAnsi="Times New Roman" w:cs="Times New Roman"/>
          </w:rPr>
          <w:delText xml:space="preserve"> falling on the water surface</w:delText>
        </w:r>
      </w:del>
    </w:p>
    <w:p w14:paraId="06B6B268" w14:textId="43AFEBB9" w:rsidR="0054459B" w:rsidDel="007209DB" w:rsidRDefault="0054459B">
      <w:pPr>
        <w:rPr>
          <w:del w:id="625" w:author="David Conklin" w:date="2020-11-16T11:13:00Z"/>
        </w:rPr>
        <w:pPrChange w:id="626" w:author="David Conklin" w:date="2020-11-16T11:13:00Z">
          <w:pPr>
            <w:ind w:left="720" w:hanging="720"/>
          </w:pPr>
        </w:pPrChange>
      </w:pPr>
    </w:p>
    <w:p w14:paraId="29E6E2D9" w14:textId="58735115" w:rsidR="0054459B" w:rsidRPr="00A06758" w:rsidDel="007209DB" w:rsidRDefault="0054459B">
      <w:pPr>
        <w:rPr>
          <w:del w:id="627" w:author="David Conklin" w:date="2020-11-16T11:13:00Z"/>
        </w:rPr>
        <w:pPrChange w:id="628" w:author="David Conklin" w:date="2020-11-16T11:13:00Z">
          <w:pPr>
            <w:ind w:left="720" w:hanging="720"/>
          </w:pPr>
        </w:pPrChange>
      </w:pPr>
      <w:del w:id="629" w:author="David Conklin" w:date="2020-11-16T11:13:00Z">
        <w:r w:rsidDel="007209DB">
          <w:tab/>
          <w:delText>The equation for subreach thermal energy has additional terms</w:delText>
        </w:r>
      </w:del>
    </w:p>
    <w:p w14:paraId="199978F9" w14:textId="40F956D9" w:rsidR="0054459B" w:rsidRPr="007063A9" w:rsidDel="007209DB" w:rsidRDefault="0054459B">
      <w:pPr>
        <w:rPr>
          <w:del w:id="630" w:author="David Conklin" w:date="2020-11-16T11:13:00Z"/>
          <w:vertAlign w:val="subscript"/>
        </w:rPr>
        <w:pPrChange w:id="631" w:author="David Conklin" w:date="2020-11-16T11:13:00Z">
          <w:pPr>
            <w:pStyle w:val="Body"/>
          </w:pPr>
        </w:pPrChange>
      </w:pPr>
      <w:del w:id="632" w:author="David Conklin" w:date="2020-11-16T11:13:00Z">
        <w:r w:rsidRPr="00964277" w:rsidDel="007209DB">
          <w:tab/>
        </w:r>
        <w:r w:rsidRPr="00964277" w:rsidDel="007209DB">
          <w:tab/>
          <w:delText>E</w:delText>
        </w:r>
        <w:r w:rsidRPr="00964277" w:rsidDel="007209DB">
          <w:rPr>
            <w:vertAlign w:val="subscript"/>
          </w:rPr>
          <w:delText>t</w:delText>
        </w:r>
        <w:r w:rsidRPr="00964277" w:rsidDel="007209DB">
          <w:delText xml:space="preserve"> = E</w:delText>
        </w:r>
        <w:r w:rsidRPr="00964277" w:rsidDel="007209DB">
          <w:rPr>
            <w:vertAlign w:val="subscript"/>
          </w:rPr>
          <w:delText>t-1</w:delText>
        </w:r>
        <w:r w:rsidRPr="00964277" w:rsidDel="007209DB">
          <w:delText xml:space="preserve"> + E</w:delText>
        </w:r>
        <w:r w:rsidRPr="00964277" w:rsidDel="007209DB">
          <w:rPr>
            <w:vertAlign w:val="subscript"/>
          </w:rPr>
          <w:delText>up</w:delText>
        </w:r>
        <w:r w:rsidRPr="00964277" w:rsidDel="007209DB">
          <w:delText xml:space="preserve"> + E</w:delText>
        </w:r>
        <w:r w:rsidRPr="00964277" w:rsidDel="007209DB">
          <w:rPr>
            <w:vertAlign w:val="subscript"/>
          </w:rPr>
          <w:delText>lateral</w:delText>
        </w:r>
        <w:r w:rsidRPr="00964277" w:rsidDel="007209DB">
          <w:delText xml:space="preserve"> – E</w:delText>
        </w:r>
        <w:r w:rsidRPr="00964277" w:rsidDel="007209DB">
          <w:rPr>
            <w:vertAlign w:val="subscript"/>
          </w:rPr>
          <w:delText>down</w:delText>
        </w:r>
        <w:r w:rsidRPr="00964277" w:rsidDel="007209DB">
          <w:delText xml:space="preserve"> + E</w:delText>
        </w:r>
        <w:r w:rsidRPr="00964277" w:rsidDel="007209DB">
          <w:rPr>
            <w:vertAlign w:val="subscript"/>
          </w:rPr>
          <w:delText>SW</w:delText>
        </w:r>
        <w:r w:rsidRPr="00964277" w:rsidDel="007209DB">
          <w:delText xml:space="preserve"> – E</w:delText>
        </w:r>
        <w:r w:rsidRPr="00964277" w:rsidDel="007209DB">
          <w:rPr>
            <w:vertAlign w:val="subscript"/>
          </w:rPr>
          <w:delText>LW</w:delText>
        </w:r>
        <w:r w:rsidRPr="00964277" w:rsidDel="007209DB">
          <w:delText xml:space="preserve"> - E</w:delText>
        </w:r>
        <w:r w:rsidRPr="00964277" w:rsidDel="007209DB">
          <w:rPr>
            <w:vertAlign w:val="subscript"/>
          </w:rPr>
          <w:delText>evap</w:delText>
        </w:r>
        <w:r w:rsidR="007063A9" w:rsidDel="007209DB">
          <w:delText xml:space="preserve"> + E</w:delText>
        </w:r>
        <w:r w:rsidR="007063A9" w:rsidDel="007209DB">
          <w:rPr>
            <w:vertAlign w:val="subscript"/>
          </w:rPr>
          <w:delText>prcp</w:delText>
        </w:r>
      </w:del>
    </w:p>
    <w:p w14:paraId="2FC2AFA4" w14:textId="0C463133" w:rsidR="0054459B" w:rsidDel="007209DB" w:rsidRDefault="0054459B">
      <w:pPr>
        <w:rPr>
          <w:del w:id="633" w:author="David Conklin" w:date="2020-11-16T11:13:00Z"/>
        </w:rPr>
      </w:pPr>
      <w:del w:id="634" w:author="David Conklin" w:date="2020-11-16T11:13:00Z">
        <w:r w:rsidDel="007209DB">
          <w:delText>where (all quantities in kJ)</w:delText>
        </w:r>
      </w:del>
    </w:p>
    <w:p w14:paraId="5AD8EF7B" w14:textId="420A8CA8" w:rsidR="0054459B" w:rsidRPr="00964277" w:rsidDel="007209DB" w:rsidRDefault="0054459B">
      <w:pPr>
        <w:rPr>
          <w:del w:id="635" w:author="David Conklin" w:date="2020-11-16T11:13:00Z"/>
        </w:rPr>
        <w:pPrChange w:id="636" w:author="David Conklin" w:date="2020-11-16T11:13:00Z">
          <w:pPr>
            <w:pStyle w:val="Body"/>
            <w:ind w:left="720"/>
          </w:pPr>
        </w:pPrChange>
      </w:pPr>
      <w:del w:id="637" w:author="David Conklin" w:date="2020-11-16T11:13:00Z">
        <w:r w:rsidRPr="00964277" w:rsidDel="007209DB">
          <w:delText>E</w:delText>
        </w:r>
        <w:r w:rsidRPr="00964277" w:rsidDel="007209DB">
          <w:rPr>
            <w:vertAlign w:val="subscript"/>
          </w:rPr>
          <w:delText>t</w:delText>
        </w:r>
        <w:r w:rsidRPr="00964277" w:rsidDel="007209DB">
          <w:delText xml:space="preserve"> = thermal energy in day t</w:delText>
        </w:r>
      </w:del>
    </w:p>
    <w:p w14:paraId="4F6837C5" w14:textId="0A13EC86" w:rsidR="0054459B" w:rsidRPr="00964277" w:rsidDel="007209DB" w:rsidRDefault="0054459B">
      <w:pPr>
        <w:rPr>
          <w:del w:id="638" w:author="David Conklin" w:date="2020-11-16T11:13:00Z"/>
        </w:rPr>
        <w:pPrChange w:id="639" w:author="David Conklin" w:date="2020-11-16T11:13:00Z">
          <w:pPr>
            <w:pStyle w:val="Body"/>
            <w:ind w:left="720"/>
          </w:pPr>
        </w:pPrChange>
      </w:pPr>
      <w:del w:id="640" w:author="David Conklin" w:date="2020-11-16T11:13:00Z">
        <w:r w:rsidRPr="00964277" w:rsidDel="007209DB">
          <w:delText>E</w:delText>
        </w:r>
        <w:r w:rsidRPr="00964277" w:rsidDel="007209DB">
          <w:rPr>
            <w:vertAlign w:val="subscript"/>
          </w:rPr>
          <w:delText>t-1</w:delText>
        </w:r>
        <w:r w:rsidRPr="00964277" w:rsidDel="007209DB">
          <w:delText xml:space="preserve"> = thermal energy in the previous day</w:delText>
        </w:r>
      </w:del>
    </w:p>
    <w:p w14:paraId="6C306498" w14:textId="7A75179F" w:rsidR="0054459B" w:rsidRPr="00964277" w:rsidDel="007209DB" w:rsidRDefault="0054459B">
      <w:pPr>
        <w:rPr>
          <w:del w:id="641" w:author="David Conklin" w:date="2020-11-16T11:13:00Z"/>
        </w:rPr>
        <w:pPrChange w:id="642" w:author="David Conklin" w:date="2020-11-16T11:13:00Z">
          <w:pPr>
            <w:pStyle w:val="Body"/>
            <w:ind w:left="720"/>
          </w:pPr>
        </w:pPrChange>
      </w:pPr>
      <w:del w:id="643" w:author="David Conklin" w:date="2020-11-16T11:13:00Z">
        <w:r w:rsidRPr="00964277" w:rsidDel="007209DB">
          <w:delText>E</w:delText>
        </w:r>
        <w:r w:rsidRPr="00964277" w:rsidDel="007209DB">
          <w:rPr>
            <w:vertAlign w:val="subscript"/>
          </w:rPr>
          <w:delText>up</w:delText>
        </w:r>
        <w:r w:rsidRPr="00964277" w:rsidDel="007209DB">
          <w:delText xml:space="preserve"> = thermal energy in the water flowing in from upstream </w:delText>
        </w:r>
      </w:del>
    </w:p>
    <w:p w14:paraId="179007DE" w14:textId="17DA0F98" w:rsidR="0054459B" w:rsidRPr="00964277" w:rsidDel="007209DB" w:rsidRDefault="0054459B">
      <w:pPr>
        <w:rPr>
          <w:del w:id="644" w:author="David Conklin" w:date="2020-11-16T11:13:00Z"/>
        </w:rPr>
        <w:pPrChange w:id="645" w:author="David Conklin" w:date="2020-11-16T11:13:00Z">
          <w:pPr>
            <w:pStyle w:val="Body"/>
            <w:ind w:left="1440" w:hanging="720"/>
          </w:pPr>
        </w:pPrChange>
      </w:pPr>
      <w:del w:id="646" w:author="David Conklin" w:date="2020-11-16T11:13:00Z">
        <w:r w:rsidRPr="00964277" w:rsidDel="007209DB">
          <w:delText>E</w:delText>
        </w:r>
        <w:r w:rsidRPr="00964277" w:rsidDel="007209DB">
          <w:rPr>
            <w:vertAlign w:val="subscript"/>
          </w:rPr>
          <w:delText>lateral</w:delText>
        </w:r>
        <w:r w:rsidRPr="00964277" w:rsidDel="007209DB">
          <w:delText xml:space="preserve"> = thermal energy entering or leaving in water from stream banks, withdrawals for irrigation or municipal use, groundwater exchange, etc. </w:delText>
        </w:r>
      </w:del>
    </w:p>
    <w:p w14:paraId="0B8A91D0" w14:textId="6961BC3E" w:rsidR="0054459B" w:rsidRPr="00964277" w:rsidDel="007209DB" w:rsidRDefault="0054459B">
      <w:pPr>
        <w:rPr>
          <w:del w:id="647" w:author="David Conklin" w:date="2020-11-16T11:13:00Z"/>
        </w:rPr>
        <w:pPrChange w:id="648" w:author="David Conklin" w:date="2020-11-16T11:13:00Z">
          <w:pPr>
            <w:pStyle w:val="Body"/>
            <w:ind w:left="720"/>
          </w:pPr>
        </w:pPrChange>
      </w:pPr>
      <w:del w:id="649" w:author="David Conklin" w:date="2020-11-16T11:13:00Z">
        <w:r w:rsidRPr="00964277" w:rsidDel="007209DB">
          <w:delText>E</w:delText>
        </w:r>
        <w:r w:rsidRPr="00964277" w:rsidDel="007209DB">
          <w:rPr>
            <w:vertAlign w:val="subscript"/>
          </w:rPr>
          <w:delText>down</w:delText>
        </w:r>
        <w:r w:rsidRPr="00964277" w:rsidDel="007209DB">
          <w:delText xml:space="preserve"> = thermal energy leaving in water flowing out of the reach</w:delText>
        </w:r>
      </w:del>
    </w:p>
    <w:p w14:paraId="5E089AF3" w14:textId="2D2E2265" w:rsidR="0054459B" w:rsidRPr="00964277" w:rsidDel="007209DB" w:rsidRDefault="0054459B">
      <w:pPr>
        <w:rPr>
          <w:del w:id="650" w:author="David Conklin" w:date="2020-11-16T11:13:00Z"/>
        </w:rPr>
        <w:pPrChange w:id="651" w:author="David Conklin" w:date="2020-11-16T11:13:00Z">
          <w:pPr>
            <w:pStyle w:val="Body"/>
            <w:ind w:left="720"/>
          </w:pPr>
        </w:pPrChange>
      </w:pPr>
      <w:del w:id="652" w:author="David Conklin" w:date="2020-11-16T11:13:00Z">
        <w:r w:rsidRPr="00964277" w:rsidDel="007209DB">
          <w:delText>E</w:delText>
        </w:r>
        <w:r w:rsidRPr="00964277" w:rsidDel="007209DB">
          <w:rPr>
            <w:vertAlign w:val="subscript"/>
          </w:rPr>
          <w:delText>SW</w:delText>
        </w:r>
        <w:r w:rsidRPr="00964277" w:rsidDel="007209DB">
          <w:delText xml:space="preserve"> = incoming shortwave solar radiation </w:delText>
        </w:r>
      </w:del>
    </w:p>
    <w:p w14:paraId="0B2D3393" w14:textId="587C531D" w:rsidR="0054459B" w:rsidRPr="00964277" w:rsidDel="007209DB" w:rsidRDefault="0054459B">
      <w:pPr>
        <w:rPr>
          <w:del w:id="653" w:author="David Conklin" w:date="2020-11-16T11:13:00Z"/>
        </w:rPr>
        <w:pPrChange w:id="654" w:author="David Conklin" w:date="2020-11-16T11:13:00Z">
          <w:pPr>
            <w:pStyle w:val="Body"/>
            <w:ind w:left="720"/>
          </w:pPr>
        </w:pPrChange>
      </w:pPr>
      <w:del w:id="655" w:author="David Conklin" w:date="2020-11-16T11:13:00Z">
        <w:r w:rsidRPr="00964277" w:rsidDel="007209DB">
          <w:delText>E</w:delText>
        </w:r>
        <w:r w:rsidRPr="00964277" w:rsidDel="007209DB">
          <w:rPr>
            <w:vertAlign w:val="subscript"/>
          </w:rPr>
          <w:delText>LW</w:delText>
        </w:r>
        <w:r w:rsidRPr="00964277" w:rsidDel="007209DB">
          <w:delText xml:space="preserve"> = outgoing longwave radiation </w:delText>
        </w:r>
      </w:del>
    </w:p>
    <w:p w14:paraId="602032F7" w14:textId="6DD7587B" w:rsidR="0054459B" w:rsidDel="007209DB" w:rsidRDefault="0054459B">
      <w:pPr>
        <w:rPr>
          <w:del w:id="656" w:author="David Conklin" w:date="2020-11-16T11:13:00Z"/>
        </w:rPr>
        <w:pPrChange w:id="657" w:author="David Conklin" w:date="2020-11-16T11:13:00Z">
          <w:pPr>
            <w:pStyle w:val="Body"/>
            <w:ind w:left="720"/>
          </w:pPr>
        </w:pPrChange>
      </w:pPr>
      <w:del w:id="658" w:author="David Conklin" w:date="2020-11-16T11:13:00Z">
        <w:r w:rsidRPr="00964277" w:rsidDel="007209DB">
          <w:delText>E</w:delText>
        </w:r>
        <w:r w:rsidRPr="00964277" w:rsidDel="007209DB">
          <w:rPr>
            <w:vertAlign w:val="subscript"/>
          </w:rPr>
          <w:delText>evap</w:delText>
        </w:r>
        <w:r w:rsidRPr="00964277" w:rsidDel="007209DB">
          <w:delText xml:space="preserve"> = energy carried away from the reach through evaporation </w:delText>
        </w:r>
      </w:del>
    </w:p>
    <w:p w14:paraId="52F858A5" w14:textId="316EC916" w:rsidR="007063A9" w:rsidRPr="007063A9" w:rsidDel="007209DB" w:rsidRDefault="007063A9">
      <w:pPr>
        <w:rPr>
          <w:del w:id="659" w:author="David Conklin" w:date="2020-11-16T11:13:00Z"/>
        </w:rPr>
        <w:pPrChange w:id="660" w:author="David Conklin" w:date="2020-11-16T11:13:00Z">
          <w:pPr>
            <w:pStyle w:val="Body"/>
            <w:ind w:left="720"/>
          </w:pPr>
        </w:pPrChange>
      </w:pPr>
      <w:del w:id="661" w:author="David Conklin" w:date="2020-11-16T11:13:00Z">
        <w:r w:rsidDel="007209DB">
          <w:delText>E</w:delText>
        </w:r>
        <w:r w:rsidDel="007209DB">
          <w:rPr>
            <w:vertAlign w:val="subscript"/>
          </w:rPr>
          <w:delText>prcp</w:delText>
        </w:r>
        <w:r w:rsidDel="007209DB">
          <w:delText xml:space="preserve"> = energy entering via precipitation</w:delText>
        </w:r>
      </w:del>
    </w:p>
    <w:p w14:paraId="4E502025" w14:textId="02252B0F" w:rsidR="0054459B" w:rsidDel="007209DB" w:rsidRDefault="0054459B">
      <w:pPr>
        <w:rPr>
          <w:del w:id="662" w:author="David Conklin" w:date="2020-11-16T11:13:00Z"/>
        </w:rPr>
        <w:pPrChange w:id="663" w:author="David Conklin" w:date="2020-11-16T11:13:00Z">
          <w:pPr>
            <w:pStyle w:val="Body"/>
          </w:pPr>
        </w:pPrChange>
      </w:pPr>
    </w:p>
    <w:p w14:paraId="3266F4A5" w14:textId="295CF7FF" w:rsidR="0054459B" w:rsidDel="007209DB" w:rsidRDefault="0054459B">
      <w:pPr>
        <w:rPr>
          <w:del w:id="664" w:author="David Conklin" w:date="2020-11-16T11:13:00Z"/>
        </w:rPr>
      </w:pPr>
      <w:del w:id="665" w:author="David Conklin" w:date="2020-11-16T11:13:00Z">
        <w:r w:rsidDel="007209DB">
          <w:tab/>
          <w:delTex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delText>
        </w:r>
      </w:del>
    </w:p>
    <w:p w14:paraId="5FDEFE64" w14:textId="697943F0" w:rsidR="007063A9" w:rsidDel="007209DB" w:rsidRDefault="0054459B">
      <w:pPr>
        <w:rPr>
          <w:del w:id="666" w:author="David Conklin" w:date="2020-11-16T11:13:00Z"/>
        </w:rPr>
      </w:pPr>
      <w:del w:id="667" w:author="David Conklin" w:date="2020-11-16T11:13:00Z">
        <w:r w:rsidDel="007209DB">
          <w:tab/>
          <w:delText>Thermal energy density (i.e. temperature) affects the rate of evaporation and the outgoing longwave radiation.  As a result, the mass and energy balance calculations are interrelated;</w:delText>
        </w:r>
        <w:r w:rsidR="00CD52CB" w:rsidDel="007209DB">
          <w:delText xml:space="preserve"> t</w:delText>
        </w:r>
        <w:r w:rsidDel="007209DB">
          <w:delText>he estimate of thermal energy is made in the same subroutine which calculates the flow in the reach, so that the flow to downstream can be corrected for the loss of water to the atmosphere by evaporation.</w:delText>
        </w:r>
        <w:r w:rsidR="007063A9" w:rsidDel="007209DB">
          <w:delText xml:space="preserve">  Precipitation</w:delText>
        </w:r>
        <w:r w:rsidR="00FD125B" w:rsidDel="007209DB">
          <w:delText xml:space="preserve"> on the surface of the stream</w:delText>
        </w:r>
        <w:r w:rsidR="007063A9" w:rsidDel="007209DB">
          <w:delText xml:space="preserve"> also affects volume and thermal energy.  The amount of evaporation lost and the amount of precipitation received are proportional to the surface area</w:delText>
        </w:r>
        <w:r w:rsidR="00F470F4" w:rsidDel="007209DB">
          <w:delText xml:space="preserve"> of the stream reach or water body.  </w:delText>
        </w:r>
      </w:del>
    </w:p>
    <w:p w14:paraId="463BB5B4" w14:textId="0B078832" w:rsidR="00EC26D1" w:rsidDel="007209DB" w:rsidRDefault="00F42601">
      <w:pPr>
        <w:rPr>
          <w:del w:id="668" w:author="David Conklin" w:date="2020-11-16T11:13:00Z"/>
        </w:rPr>
      </w:pPr>
      <w:del w:id="669" w:author="David Conklin" w:date="2020-11-16T11:13:00Z">
        <w:r w:rsidDel="007209DB">
          <w:tab/>
          <w:delTex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delText>
        </w:r>
        <w:r w:rsidR="00B0530B" w:rsidDel="007209DB">
          <w:delText xml:space="preserve">  In effect, V</w:delText>
        </w:r>
        <w:r w:rsidR="00B0530B" w:rsidDel="007209DB">
          <w:rPr>
            <w:vertAlign w:val="subscript"/>
          </w:rPr>
          <w:delText>prcp</w:delText>
        </w:r>
        <w:r w:rsidR="00B0530B" w:rsidDel="007209DB">
          <w:delText xml:space="preserve"> is included in V</w:delText>
        </w:r>
        <w:r w:rsidR="00B0530B" w:rsidDel="007209DB">
          <w:rPr>
            <w:vertAlign w:val="subscript"/>
          </w:rPr>
          <w:delText>lateral</w:delText>
        </w:r>
        <w:r w:rsidR="00B0530B" w:rsidDel="007209DB">
          <w:delText>.  E</w:delText>
        </w:r>
        <w:r w:rsidR="00B0530B" w:rsidDel="007209DB">
          <w:rPr>
            <w:vertAlign w:val="subscript"/>
          </w:rPr>
          <w:delText>prcp</w:delText>
        </w:r>
        <w:r w:rsidR="00B0530B" w:rsidDel="007209DB">
          <w:delText xml:space="preserve"> contributes to E</w:delText>
        </w:r>
        <w:r w:rsidR="00B0530B" w:rsidDel="007209DB">
          <w:rPr>
            <w:vertAlign w:val="subscript"/>
          </w:rPr>
          <w:delText>lateral</w:delText>
        </w:r>
        <w:r w:rsidR="00B0530B" w:rsidDel="007209DB">
          <w:delText xml:space="preserve">, but an error is introduced inasmuch as </w:delText>
        </w:r>
        <w:r w:rsidR="0057547E" w:rsidDel="007209DB">
          <w:delText xml:space="preserve">in reality </w:delText>
        </w:r>
        <w:r w:rsidR="00B0530B" w:rsidDel="007209DB">
          <w:delText>the thermal energy of precipitation falling directly on the stream water surface is more closely correlated to the temperature of the air than to the temperature of the soil</w:delText>
        </w:r>
        <w:r w:rsidR="00EC26D1" w:rsidDel="007209DB">
          <w:delText>.</w:delText>
        </w:r>
      </w:del>
    </w:p>
    <w:p w14:paraId="5486E85E" w14:textId="5BF97318" w:rsidR="0054459B" w:rsidDel="007209DB" w:rsidRDefault="0054459B">
      <w:pPr>
        <w:rPr>
          <w:del w:id="670" w:author="David Conklin" w:date="2020-11-16T11:13:00Z"/>
        </w:rPr>
        <w:pPrChange w:id="671" w:author="David Conklin" w:date="2020-11-16T11:13:00Z">
          <w:pPr>
            <w:pStyle w:val="Heading2"/>
          </w:pPr>
        </w:pPrChange>
      </w:pPr>
      <w:bookmarkStart w:id="672" w:name="_Toc50800505"/>
      <w:del w:id="673" w:author="David Conklin" w:date="2020-11-16T11:13:00Z">
        <w:r w:rsidDel="007209DB">
          <w:delText>Estimating the rate of flow in a stream reach</w:delText>
        </w:r>
        <w:bookmarkEnd w:id="672"/>
      </w:del>
    </w:p>
    <w:p w14:paraId="4BD327AD" w14:textId="4AC58E81" w:rsidR="002F6DBB" w:rsidDel="00D33706" w:rsidRDefault="0054459B">
      <w:pPr>
        <w:rPr>
          <w:del w:id="674" w:author="David Conklin" w:date="2020-11-12T16:11:00Z"/>
        </w:rPr>
        <w:pPrChange w:id="675" w:author="David Conklin" w:date="2020-11-16T11:13:00Z">
          <w:pPr>
            <w:ind w:firstLine="720"/>
          </w:pPr>
        </w:pPrChange>
      </w:pPr>
      <w:del w:id="676" w:author="David Conklin" w:date="2020-11-16T11:13:00Z">
        <w:r w:rsidDel="007209DB">
          <w:delText>CW3M uses a kinematic wave algorithm to estimate the average daily flow rate in each subreach and reach.  Each reach is represented as an ordered set of subreaches</w:delText>
        </w:r>
        <w:r w:rsidR="00CD52CB" w:rsidDel="007209DB">
          <w:delText xml:space="preserve">.  </w:delText>
        </w:r>
        <w:r w:rsidDel="007209DB">
          <w:delText>The kinematic wave algorithm is used to estimate the average daily outflow from each subreach.  The daily flow rate for the reach is taken as the average daily flow rate of the most downstream subreach of the reach.</w:delText>
        </w:r>
      </w:del>
    </w:p>
    <w:p w14:paraId="5F29730D" w14:textId="503D1BB0" w:rsidR="0054459B" w:rsidDel="007209DB" w:rsidRDefault="0054459B">
      <w:pPr>
        <w:rPr>
          <w:del w:id="677" w:author="David Conklin" w:date="2020-11-16T11:13:00Z"/>
          <w:moveFrom w:id="678" w:author="David Conklin" w:date="2020-11-12T16:07:00Z"/>
        </w:rPr>
        <w:pPrChange w:id="679" w:author="David Conklin" w:date="2020-11-16T11:13:00Z">
          <w:pPr>
            <w:ind w:firstLine="720"/>
          </w:pPr>
        </w:pPrChange>
      </w:pPr>
      <w:moveFromRangeStart w:id="680" w:author="David Conklin" w:date="2020-11-12T16:07:00Z" w:name="move56089679"/>
      <w:moveFrom w:id="681" w:author="David Conklin" w:date="2020-11-12T16:07:00Z">
        <w:del w:id="682" w:author="David Conklin" w:date="2020-11-16T11:13:00Z">
          <w:r w:rsidDel="007209DB">
            <w:delText xml:space="preserve">The daily outflow from a subreach is a function of the length and average slope, the amount of water in the reach, yesterday’s outflow, today’s inflow from upstream, and today’s inflow from the seepage into the stream from the banks of the stream (a.k.a. lateral flow).  </w:delText>
          </w:r>
        </w:del>
      </w:moveFrom>
    </w:p>
    <w:moveFromRangeEnd w:id="680"/>
    <w:p w14:paraId="162B380C" w14:textId="11DCD407" w:rsidR="00A747AC" w:rsidDel="007209DB" w:rsidRDefault="0054459B">
      <w:pPr>
        <w:rPr>
          <w:del w:id="683" w:author="David Conklin" w:date="2020-11-16T11:13:00Z"/>
          <w:moveTo w:id="684" w:author="David Conklin" w:date="2020-11-12T16:07:00Z"/>
        </w:rPr>
        <w:pPrChange w:id="685" w:author="David Conklin" w:date="2020-11-16T11:13:00Z">
          <w:pPr>
            <w:ind w:firstLine="720"/>
          </w:pPr>
        </w:pPrChange>
      </w:pPr>
      <w:del w:id="686" w:author="David Conklin" w:date="2020-11-16T11:13:00Z">
        <w:r w:rsidDel="007209DB">
          <w:delText xml:space="preserve">The kinematic wave algorithm </w:delText>
        </w:r>
      </w:del>
      <w:del w:id="687" w:author="David Conklin" w:date="2020-11-12T16:27:00Z">
        <w:r w:rsidDel="00961A14">
          <w:delText>itself</w:delText>
        </w:r>
      </w:del>
      <w:del w:id="688" w:author="David Conklin" w:date="2020-11-16T11:13:00Z">
        <w:r w:rsidDel="007209DB">
          <w:delText xml:space="preserve"> is parameterized with a value for </w:delText>
        </w:r>
        <w:r w:rsidDel="007209DB">
          <w:rPr>
            <w:i/>
            <w:iCs/>
          </w:rPr>
          <w:delText>n</w:delText>
        </w:r>
        <w:r w:rsidDel="007209DB">
          <w:delText xml:space="preserve"> = 0.3.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delText>
        </w:r>
      </w:del>
      <w:moveToRangeStart w:id="689" w:author="David Conklin" w:date="2020-11-12T16:07:00Z" w:name="move56089679"/>
      <w:moveTo w:id="690" w:author="David Conklin" w:date="2020-11-12T16:07:00Z">
        <w:del w:id="691" w:author="David Conklin" w:date="2020-11-12T16:12:00Z">
          <w:r w:rsidR="00A747AC" w:rsidDel="00D33706">
            <w:delText xml:space="preserve">The daily outflow from a subreach </w:delText>
          </w:r>
        </w:del>
        <w:del w:id="692" w:author="David Conklin" w:date="2020-11-12T16:08:00Z">
          <w:r w:rsidR="00A747AC" w:rsidDel="00A747AC">
            <w:delText>i</w:delText>
          </w:r>
        </w:del>
        <w:del w:id="693" w:author="David Conklin" w:date="2020-11-12T16:12:00Z">
          <w:r w:rsidR="00A747AC" w:rsidDel="00D33706">
            <w:delText xml:space="preserve">s a function of the length and average slope, the amount of water in the reach, yesterday’s outflow, today’s inflow from upstream, and today’s inflow from the seepage into the stream from the banks of the stream (a.k.a. lateral flow).  </w:delText>
          </w:r>
        </w:del>
      </w:moveTo>
    </w:p>
    <w:moveToRangeEnd w:id="689"/>
    <w:p w14:paraId="535C4761" w14:textId="77754DA1" w:rsidR="00A747AC" w:rsidDel="007209DB" w:rsidRDefault="00A747AC">
      <w:pPr>
        <w:rPr>
          <w:del w:id="694" w:author="David Conklin" w:date="2020-11-16T11:13:00Z"/>
        </w:rPr>
        <w:pPrChange w:id="695" w:author="David Conklin" w:date="2020-11-16T11:13:00Z">
          <w:pPr>
            <w:ind w:firstLine="720"/>
          </w:pPr>
        </w:pPrChange>
      </w:pPr>
    </w:p>
    <w:p w14:paraId="5EC9A18F" w14:textId="6C7BAF6C" w:rsidR="0054459B" w:rsidDel="007209DB" w:rsidRDefault="0054459B">
      <w:pPr>
        <w:rPr>
          <w:del w:id="696" w:author="David Conklin" w:date="2020-11-16T11:13:00Z"/>
        </w:rPr>
        <w:pPrChange w:id="697" w:author="David Conklin" w:date="2020-11-16T11:13:00Z">
          <w:pPr>
            <w:pStyle w:val="Heading2"/>
          </w:pPr>
        </w:pPrChange>
      </w:pPr>
      <w:bookmarkStart w:id="698" w:name="_Toc50800506"/>
      <w:del w:id="699" w:author="David Conklin" w:date="2020-11-16T11:13:00Z">
        <w:r w:rsidDel="007209DB">
          <w:delText xml:space="preserve">Water temperature </w:delText>
        </w:r>
        <w:r w:rsidR="0057547E" w:rsidDel="007209DB">
          <w:delText>and</w:delText>
        </w:r>
        <w:r w:rsidDel="007209DB">
          <w:delText xml:space="preserve"> thermal energy</w:delText>
        </w:r>
        <w:bookmarkEnd w:id="698"/>
      </w:del>
    </w:p>
    <w:p w14:paraId="59178CD0" w14:textId="3BFD7B60" w:rsidR="00EA01D1" w:rsidRPr="00CE6214" w:rsidDel="007209DB" w:rsidRDefault="00EA01D1">
      <w:pPr>
        <w:rPr>
          <w:del w:id="700" w:author="David Conklin" w:date="2020-11-16T11:13:00Z"/>
        </w:rPr>
      </w:pPr>
      <w:del w:id="701" w:author="David Conklin" w:date="2020-11-16T11:13:00Z">
        <w:r w:rsidDel="007209DB">
          <w:tab/>
          <w:delText>The temperature in deg C of liquid water parcels is stored as a member of WaterParcel objects.  For simulation of heat transfer to and from the water, the temperature and volume of the water parcel are used to calculate the amount of thermal energy that it contains, relative to liquid water at 0 deg C.</w:delText>
        </w:r>
      </w:del>
    </w:p>
    <w:p w14:paraId="776BC77D" w14:textId="7CB24C93" w:rsidR="0054459B" w:rsidRPr="00964277" w:rsidDel="007209DB" w:rsidRDefault="0054459B">
      <w:pPr>
        <w:rPr>
          <w:del w:id="702" w:author="David Conklin" w:date="2020-11-16T11:13:00Z"/>
          <w:rFonts w:ascii="Times New Roman" w:hAnsi="Times New Roman" w:cs="Times New Roman"/>
        </w:rPr>
      </w:pPr>
      <w:del w:id="703" w:author="David Conklin" w:date="2020-11-16T11:13:00Z">
        <w:r w:rsidRPr="00964277" w:rsidDel="007209DB">
          <w:rPr>
            <w:rFonts w:ascii="Times New Roman" w:hAnsi="Times New Roman" w:cs="Times New Roman"/>
          </w:rPr>
          <w:tab/>
          <w:delText xml:space="preserve"> thermal energy</w:delText>
        </w:r>
        <w:r w:rsidR="00EA01D1" w:rsidDel="007209DB">
          <w:rPr>
            <w:rFonts w:ascii="Times New Roman" w:hAnsi="Times New Roman" w:cs="Times New Roman"/>
          </w:rPr>
          <w:delText xml:space="preserve"> = </w:delText>
        </w:r>
        <w:r w:rsidRPr="00964277" w:rsidDel="007209DB">
          <w:rPr>
            <w:rFonts w:ascii="Times New Roman" w:hAnsi="Times New Roman" w:cs="Times New Roman"/>
          </w:rPr>
          <w:delText>volume *</w:delText>
        </w:r>
        <w:r w:rsidR="00CD52CB" w:rsidDel="007209DB">
          <w:rPr>
            <w:rFonts w:ascii="Times New Roman" w:hAnsi="Times New Roman" w:cs="Times New Roman"/>
          </w:rPr>
          <w:delText xml:space="preserve"> </w:delText>
        </w:r>
        <w:r w:rsidRPr="00964277" w:rsidDel="007209DB">
          <w:rPr>
            <w:rFonts w:ascii="Times New Roman" w:hAnsi="Times New Roman" w:cs="Times New Roman"/>
          </w:rPr>
          <w:delText>water density * specific heat of water</w:delText>
        </w:r>
        <w:r w:rsidR="00EA01D1" w:rsidDel="007209DB">
          <w:rPr>
            <w:rFonts w:ascii="Times New Roman" w:hAnsi="Times New Roman" w:cs="Times New Roman"/>
          </w:rPr>
          <w:delText xml:space="preserve"> * temperature</w:delText>
        </w:r>
      </w:del>
    </w:p>
    <w:p w14:paraId="7CD0F17B" w14:textId="64CE07FC" w:rsidR="0054459B" w:rsidDel="007209DB" w:rsidRDefault="0054459B">
      <w:pPr>
        <w:rPr>
          <w:del w:id="704" w:author="David Conklin" w:date="2020-11-16T11:13:00Z"/>
        </w:rPr>
      </w:pPr>
      <w:del w:id="705" w:author="David Conklin" w:date="2020-11-16T11:13:00Z">
        <w:r w:rsidDel="007209DB">
          <w:delText>where</w:delText>
        </w:r>
      </w:del>
    </w:p>
    <w:p w14:paraId="76CCEB40" w14:textId="7F4A0F9E" w:rsidR="0054459B" w:rsidRPr="00964277" w:rsidDel="007209DB" w:rsidRDefault="0054459B">
      <w:pPr>
        <w:rPr>
          <w:del w:id="706" w:author="David Conklin" w:date="2020-11-16T11:13:00Z"/>
          <w:rFonts w:ascii="Times New Roman" w:hAnsi="Times New Roman" w:cs="Times New Roman"/>
        </w:rPr>
      </w:pPr>
      <w:del w:id="707" w:author="David Conklin" w:date="2020-11-16T11:13:00Z">
        <w:r w:rsidRPr="00964277" w:rsidDel="007209DB">
          <w:rPr>
            <w:rFonts w:ascii="Times New Roman" w:hAnsi="Times New Roman" w:cs="Times New Roman"/>
          </w:rPr>
          <w:tab/>
          <w:delText>temperature = average temperature of the water in the reach (degC)</w:delText>
        </w:r>
      </w:del>
    </w:p>
    <w:p w14:paraId="2E69E1EC" w14:textId="277808B0" w:rsidR="0054459B" w:rsidRPr="00964277" w:rsidDel="007209DB" w:rsidRDefault="0054459B">
      <w:pPr>
        <w:rPr>
          <w:del w:id="708" w:author="David Conklin" w:date="2020-11-16T11:13:00Z"/>
          <w:rFonts w:ascii="Times New Roman" w:hAnsi="Times New Roman" w:cs="Times New Roman"/>
        </w:rPr>
      </w:pPr>
      <w:del w:id="709" w:author="David Conklin" w:date="2020-11-16T11:13:00Z">
        <w:r w:rsidRPr="00964277" w:rsidDel="007209DB">
          <w:rPr>
            <w:rFonts w:ascii="Times New Roman" w:hAnsi="Times New Roman" w:cs="Times New Roman"/>
          </w:rPr>
          <w:tab/>
          <w:delText>thermal energy = the thermal energy of the water in the reach, rel</w:delText>
        </w:r>
        <w:r w:rsidR="00CD52CB" w:rsidDel="007209DB">
          <w:rPr>
            <w:rFonts w:ascii="Times New Roman" w:hAnsi="Times New Roman" w:cs="Times New Roman"/>
          </w:rPr>
          <w:delText>.</w:delText>
        </w:r>
        <w:r w:rsidRPr="00964277" w:rsidDel="007209DB">
          <w:rPr>
            <w:rFonts w:ascii="Times New Roman" w:hAnsi="Times New Roman" w:cs="Times New Roman"/>
          </w:rPr>
          <w:delText xml:space="preserve"> to the freezing pt. (</w:delText>
        </w:r>
        <w:r w:rsidR="00CD52CB" w:rsidDel="007209DB">
          <w:rPr>
            <w:rFonts w:ascii="Times New Roman" w:hAnsi="Times New Roman" w:cs="Times New Roman"/>
          </w:rPr>
          <w:delText>k</w:delText>
        </w:r>
        <w:r w:rsidRPr="00964277" w:rsidDel="007209DB">
          <w:rPr>
            <w:rFonts w:ascii="Times New Roman" w:hAnsi="Times New Roman" w:cs="Times New Roman"/>
          </w:rPr>
          <w:delText>J)</w:delText>
        </w:r>
      </w:del>
    </w:p>
    <w:p w14:paraId="2F0CF553" w14:textId="255BA7CA" w:rsidR="0054459B" w:rsidRPr="00964277" w:rsidDel="007209DB" w:rsidRDefault="0054459B">
      <w:pPr>
        <w:rPr>
          <w:del w:id="710" w:author="David Conklin" w:date="2020-11-16T11:13:00Z"/>
          <w:rFonts w:ascii="Times New Roman" w:hAnsi="Times New Roman" w:cs="Times New Roman"/>
        </w:rPr>
      </w:pPr>
      <w:del w:id="711" w:author="David Conklin" w:date="2020-11-16T11:13:00Z">
        <w:r w:rsidRPr="00964277" w:rsidDel="007209DB">
          <w:rPr>
            <w:rFonts w:ascii="Times New Roman" w:hAnsi="Times New Roman" w:cs="Times New Roman"/>
          </w:rPr>
          <w:tab/>
          <w:delText>volume = volume of water (m</w:delText>
        </w:r>
        <w:r w:rsidRPr="00964277" w:rsidDel="007209DB">
          <w:rPr>
            <w:rFonts w:ascii="Times New Roman" w:hAnsi="Times New Roman" w:cs="Times New Roman"/>
            <w:vertAlign w:val="superscript"/>
          </w:rPr>
          <w:delText>3</w:delText>
        </w:r>
        <w:r w:rsidRPr="00964277" w:rsidDel="007209DB">
          <w:rPr>
            <w:rFonts w:ascii="Times New Roman" w:hAnsi="Times New Roman" w:cs="Times New Roman"/>
          </w:rPr>
          <w:delText>)</w:delText>
        </w:r>
      </w:del>
    </w:p>
    <w:p w14:paraId="1F2C3BC9" w14:textId="40A418A6" w:rsidR="0054459B" w:rsidRPr="00964277" w:rsidDel="007209DB" w:rsidRDefault="0054459B">
      <w:pPr>
        <w:rPr>
          <w:del w:id="712" w:author="David Conklin" w:date="2020-11-16T11:13:00Z"/>
          <w:rFonts w:ascii="Times New Roman" w:hAnsi="Times New Roman" w:cs="Times New Roman"/>
        </w:rPr>
      </w:pPr>
      <w:del w:id="713" w:author="David Conklin" w:date="2020-11-16T11:13:00Z">
        <w:r w:rsidRPr="00964277" w:rsidDel="007209DB">
          <w:rPr>
            <w:rFonts w:ascii="Times New Roman" w:hAnsi="Times New Roman" w:cs="Times New Roman"/>
          </w:rPr>
          <w:tab/>
          <w:delText>water density = 998.2 kg/m</w:delText>
        </w:r>
        <w:r w:rsidRPr="00964277" w:rsidDel="007209DB">
          <w:rPr>
            <w:rFonts w:ascii="Times New Roman" w:hAnsi="Times New Roman" w:cs="Times New Roman"/>
            <w:vertAlign w:val="superscript"/>
          </w:rPr>
          <w:delText>3</w:delText>
        </w:r>
      </w:del>
    </w:p>
    <w:p w14:paraId="7AA4FC7F" w14:textId="5FCC68CB" w:rsidR="0054459B" w:rsidDel="007209DB" w:rsidRDefault="0054459B">
      <w:pPr>
        <w:rPr>
          <w:del w:id="714" w:author="David Conklin" w:date="2020-11-16T11:13:00Z"/>
          <w:rFonts w:ascii="Times New Roman" w:hAnsi="Times New Roman" w:cs="Times New Roman"/>
        </w:rPr>
      </w:pPr>
      <w:del w:id="715" w:author="David Conklin" w:date="2020-11-16T11:13:00Z">
        <w:r w:rsidRPr="00964277" w:rsidDel="007209DB">
          <w:rPr>
            <w:rFonts w:ascii="Times New Roman" w:hAnsi="Times New Roman" w:cs="Times New Roman"/>
          </w:rPr>
          <w:tab/>
          <w:delText xml:space="preserve">specific heat of water = 4.187 kJ/(kg degC)            </w:delText>
        </w:r>
      </w:del>
    </w:p>
    <w:p w14:paraId="19E9880D" w14:textId="20982B8F" w:rsidR="004A0433" w:rsidDel="007209DB" w:rsidRDefault="004A0433">
      <w:pPr>
        <w:rPr>
          <w:del w:id="716" w:author="David Conklin" w:date="2020-11-16T11:13:00Z"/>
        </w:rPr>
        <w:pPrChange w:id="717" w:author="David Conklin" w:date="2020-11-16T11:13:00Z">
          <w:pPr>
            <w:pStyle w:val="Heading2"/>
          </w:pPr>
        </w:pPrChange>
      </w:pPr>
      <w:del w:id="718" w:author="David Conklin" w:date="2020-11-16T11:13:00Z">
        <w:r w:rsidDel="007209DB">
          <w:delText>Estimating the surface area of the water in a reach</w:delText>
        </w:r>
      </w:del>
    </w:p>
    <w:p w14:paraId="39BB6F00" w14:textId="05112D0E" w:rsidR="004A0433" w:rsidDel="007209DB" w:rsidRDefault="004A0433">
      <w:pPr>
        <w:rPr>
          <w:del w:id="719" w:author="David Conklin" w:date="2020-11-16T11:13:00Z"/>
        </w:rPr>
      </w:pPr>
      <w:del w:id="720" w:author="David Conklin" w:date="2020-11-16T11:13:00Z">
        <w:r w:rsidDel="007209DB">
          <w:tab/>
          <w:delText>The thermal energy in the water of a reach or waterbody is affected by energy transfers</w:delText>
        </w:r>
        <w:r w:rsidR="00BA420B" w:rsidDel="007209DB">
          <w:delText xml:space="preserve"> which are proportional to the surface area of the water: evaporation, incoming shortwave radiation, and net longwave radiation.  The energy transfer from longwave radiation can be either into or out of the water, depending on the weather and the water temperature.</w:delText>
        </w:r>
        <w:r w:rsidR="007040BA" w:rsidDel="007209DB">
          <w:delText xml:space="preserve">  To simulate the magnitudes of these energy transfers, it is necessary to estimate the surface area of the water.</w:delText>
        </w:r>
      </w:del>
    </w:p>
    <w:p w14:paraId="03FA5928" w14:textId="7D46A409" w:rsidR="007040BA" w:rsidRPr="004A0433" w:rsidDel="007209DB" w:rsidRDefault="007040BA">
      <w:pPr>
        <w:rPr>
          <w:del w:id="721" w:author="David Conklin" w:date="2020-11-16T11:13:00Z"/>
        </w:rPr>
      </w:pPr>
      <w:del w:id="722" w:author="David Conklin" w:date="2020-11-16T11:13:00Z">
        <w:r w:rsidDel="007209DB">
          <w:tab/>
          <w:delText xml:space="preserve">We will tackle the calculation of surface area by parameterizing each reach with a minimum </w:delText>
        </w:r>
        <w:r w:rsidR="00AB60A8" w:rsidDel="007209DB">
          <w:delText>depth</w:delText>
        </w:r>
        <w:r w:rsidR="00254542" w:rsidDel="007209DB">
          <w:delText xml:space="preserve"> </w:delText>
        </w:r>
        <w:r w:rsidR="004D6DDD" w:rsidDel="007209DB">
          <w:delText xml:space="preserve">and </w:delText>
        </w:r>
        <w:r w:rsidR="00254542" w:rsidDel="007209DB">
          <w:delText>a</w:delText>
        </w:r>
        <w:r w:rsidDel="007209DB">
          <w:delText xml:space="preserve"> minimum width</w:delText>
        </w:r>
        <w:r w:rsidR="004D6DDD" w:rsidDel="007209DB">
          <w:delText xml:space="preserve">.  </w:delText>
        </w:r>
        <w:r w:rsidR="00AB60A8" w:rsidDel="007209DB">
          <w:delText xml:space="preserve">From the length, minimum depth, minimum width, and assumption of a rectangular cross section, </w:delText>
        </w:r>
        <w:r w:rsidR="004D6DDD" w:rsidDel="007209DB">
          <w:delText xml:space="preserve">values can be calculated for the reach’s </w:delText>
        </w:r>
        <w:r w:rsidR="00AB60A8" w:rsidDel="007209DB">
          <w:delText xml:space="preserve"> minimum volume</w:delText>
        </w:r>
        <w:r w:rsidR="004D6DDD" w:rsidDel="007209DB">
          <w:delText xml:space="preserve">, </w:delText>
        </w:r>
        <w:r w:rsidR="00B478B0" w:rsidDel="007209DB">
          <w:delText>minimum surface area</w:delText>
        </w:r>
        <w:r w:rsidR="004D6DDD" w:rsidDel="007209DB">
          <w:delText>, and width-to-depth ratio</w:delText>
        </w:r>
        <w:r w:rsidR="00AB60A8" w:rsidDel="007209DB">
          <w:delText xml:space="preserve">.  </w:delText>
        </w:r>
        <w:r w:rsidR="00254542" w:rsidDel="007209DB">
          <w:delText>The</w:delText>
        </w:r>
        <w:r w:rsidR="00B478B0" w:rsidDel="007209DB">
          <w:delText xml:space="preserve">se </w:delText>
        </w:r>
        <w:r w:rsidR="004D6DDD" w:rsidDel="007209DB">
          <w:delText>values</w:delText>
        </w:r>
        <w:r w:rsidR="00B478B0" w:rsidDel="007209DB">
          <w:delText xml:space="preserve"> </w:delText>
        </w:r>
        <w:r w:rsidDel="007209DB">
          <w:delText xml:space="preserve">may be thought of as </w:delText>
        </w:r>
        <w:r w:rsidR="00B478B0" w:rsidDel="007209DB">
          <w:delText xml:space="preserve">representing </w:delText>
        </w:r>
        <w:r w:rsidDel="007209DB">
          <w:delText xml:space="preserve">the amount of water in the stream at </w:delText>
        </w:r>
        <w:r w:rsidR="00F911E1" w:rsidDel="007209DB">
          <w:delText>a time of minimum flow</w:delText>
        </w:r>
        <w:r w:rsidR="00EA01D1" w:rsidDel="007209DB">
          <w:delText>, i.e. the “base flow”</w:delText>
        </w:r>
        <w:r w:rsidDel="007209DB">
          <w:delText>.</w:delText>
        </w:r>
        <w:r w:rsidR="00254542" w:rsidDel="007209DB">
          <w:delText xml:space="preserve">  The width to depth ratio is a simple parameterization of the shape of the channel. </w:delText>
        </w:r>
        <w:r w:rsidDel="007209DB">
          <w:delText xml:space="preserve"> Then, in the flow calculations, we’ll constrain the discharge from the reach so that the volume never falls below the minimum volume.</w:delText>
        </w:r>
        <w:r w:rsidR="00254542" w:rsidDel="007209DB">
          <w:delText xml:space="preserve">  The Manning equation is used in the flow calculations to produce a value for depth,</w:delText>
        </w:r>
        <w:r w:rsidR="00B10C25" w:rsidDel="007209DB">
          <w:delText xml:space="preserve"> called</w:delText>
        </w:r>
        <w:r w:rsidR="00254542" w:rsidDel="007209DB">
          <w:delText xml:space="preserve"> the “Manning depth” in our source code comments and model documentation.  The Manning depth increases with increasing flow rates.  For the purpose of estimating the </w:delText>
        </w:r>
        <w:r w:rsidR="00F911E1" w:rsidDel="007209DB">
          <w:delText>surface area, the Manning depth will be added to the minimum depth; the width will be calculated from the resultant depth using the width to depth ratio, and the surface area will be estimated as the product of the width and the length of the reach.</w:delText>
        </w:r>
      </w:del>
    </w:p>
    <w:p w14:paraId="2677898D" w14:textId="110749C7" w:rsidR="0054459B" w:rsidDel="007209DB" w:rsidRDefault="0054459B">
      <w:pPr>
        <w:rPr>
          <w:del w:id="723" w:author="David Conklin" w:date="2020-11-16T11:13:00Z"/>
        </w:rPr>
        <w:pPrChange w:id="724" w:author="David Conklin" w:date="2020-11-16T11:13:00Z">
          <w:pPr>
            <w:pStyle w:val="Heading2"/>
          </w:pPr>
        </w:pPrChange>
      </w:pPr>
      <w:bookmarkStart w:id="725" w:name="_Toc50800507"/>
      <w:del w:id="726" w:author="David Conklin" w:date="2020-11-16T11:13:00Z">
        <w:r w:rsidDel="007209DB">
          <w:delText>Initial conditions for Flow: the IC file</w:delText>
        </w:r>
        <w:bookmarkEnd w:id="725"/>
      </w:del>
    </w:p>
    <w:p w14:paraId="2A8C8FCD" w14:textId="3DA75609" w:rsidR="0054459B" w:rsidRPr="00A30510" w:rsidDel="007209DB" w:rsidRDefault="0054459B">
      <w:pPr>
        <w:rPr>
          <w:del w:id="727" w:author="David Conklin" w:date="2020-11-16T11:13:00Z"/>
        </w:rPr>
        <w:pPrChange w:id="728" w:author="David Conklin" w:date="2020-11-16T11:13:00Z">
          <w:pPr>
            <w:ind w:firstLine="720"/>
          </w:pPr>
        </w:pPrChange>
      </w:pPr>
      <w:del w:id="729" w:author="David Conklin" w:date="2020-11-16T11:13:00Z">
        <w:r w:rsidDel="007209DB">
          <w:delText xml:space="preserve">The Flow model has the ability to read initial values for the water in the stream network from an IC file.  The name and location of the IC file </w:delText>
        </w:r>
      </w:del>
      <w:del w:id="730" w:author="David Conklin" w:date="2020-11-12T16:13:00Z">
        <w:r w:rsidDel="0027482A">
          <w:delText>are</w:delText>
        </w:r>
      </w:del>
      <w:del w:id="731" w:author="David Conklin" w:date="2020-11-16T11:13:00Z">
        <w:r w:rsidDel="007209DB">
          <w:delText xml:space="preserve"> specified in the </w:delText>
        </w:r>
        <w:r w:rsidRPr="00CD52CB" w:rsidDel="007209DB">
          <w:rPr>
            <w:rFonts w:cstheme="minorHAnsi"/>
            <w:i/>
            <w:iCs/>
          </w:rPr>
          <w:delText>initial_conditions</w:delText>
        </w:r>
        <w:r w:rsidDel="007209DB">
          <w:delText xml:space="preserve"> field of the </w:delText>
        </w:r>
        <w:r w:rsidDel="007209DB">
          <w:rPr>
            <w:rFonts w:ascii="Consolas" w:hAnsi="Consolas" w:cs="Consolas"/>
            <w:sz w:val="19"/>
            <w:szCs w:val="19"/>
          </w:rPr>
          <w:delText>&lt;flow_model&gt;</w:delText>
        </w:r>
        <w:r w:rsidDel="007209DB">
          <w:delTex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delText>
        </w:r>
        <w:r w:rsidR="00367E37" w:rsidDel="007209DB">
          <w:delText xml:space="preserve">For each subreach, water volume and discharge rate are saved.  </w:delText>
        </w:r>
        <w:r w:rsidDel="007209DB">
          <w:delText>The name of the newly saved file is suffixed with “</w:delText>
        </w:r>
      </w:del>
      <w:del w:id="732" w:author="David Conklin" w:date="2020-11-12T16:17:00Z">
        <w:r w:rsidDel="0027482A">
          <w:delText>.ic&lt;year&gt;</w:delText>
        </w:r>
      </w:del>
      <w:del w:id="733" w:author="David Conklin" w:date="2020-11-16T11:13:00Z">
        <w:r w:rsidDel="007209DB">
          <w:delText xml:space="preserve">” </w:delText>
        </w:r>
      </w:del>
      <w:del w:id="734" w:author="David Conklin" w:date="2020-11-12T16:17:00Z">
        <w:r w:rsidDel="0027482A">
          <w:delText xml:space="preserve">(e.g. “.ic2006”), </w:delText>
        </w:r>
      </w:del>
      <w:del w:id="735" w:author="David Conklin" w:date="2020-11-16T11:13:00Z">
        <w:r w:rsidDel="007209DB">
          <w:delText>where “</w:delText>
        </w:r>
      </w:del>
      <w:del w:id="736" w:author="David Conklin" w:date="2020-11-12T16:17:00Z">
        <w:r w:rsidDel="0027482A">
          <w:delText>year</w:delText>
        </w:r>
      </w:del>
      <w:del w:id="737" w:author="David Conklin" w:date="2020-11-16T11:13:00Z">
        <w:r w:rsidDel="007209DB">
          <w:delText xml:space="preserve">” is the calendar year following the final year of the simulation run. </w:delText>
        </w:r>
        <w:r w:rsidR="00FD125B" w:rsidDel="007209DB">
          <w:delText xml:space="preserve"> The IC files will be extended to include </w:delText>
        </w:r>
        <w:r w:rsidR="00367E37" w:rsidDel="007209DB">
          <w:delText>water temperatures along with volumes and discharge rates.</w:delText>
        </w:r>
      </w:del>
    </w:p>
    <w:p w14:paraId="6D7565FD" w14:textId="3C86F956" w:rsidR="0054459B" w:rsidDel="007209DB" w:rsidRDefault="0054459B">
      <w:pPr>
        <w:rPr>
          <w:del w:id="738" w:author="David Conklin" w:date="2020-11-16T11:13:00Z"/>
        </w:rPr>
        <w:pPrChange w:id="739" w:author="David Conklin" w:date="2020-11-16T11:13:00Z">
          <w:pPr>
            <w:pStyle w:val="Heading2"/>
          </w:pPr>
        </w:pPrChange>
      </w:pPr>
      <w:bookmarkStart w:id="740" w:name="_Toc50800508"/>
      <w:del w:id="741" w:author="David Conklin" w:date="2020-11-16T11:13:00Z">
        <w:r w:rsidDel="007209DB">
          <w:delText>Boundary conditions for stream water temperature</w:delText>
        </w:r>
        <w:bookmarkEnd w:id="740"/>
      </w:del>
    </w:p>
    <w:p w14:paraId="4BD695CB" w14:textId="28FF88AE" w:rsidR="0054459B" w:rsidDel="007209DB" w:rsidRDefault="0054459B">
      <w:pPr>
        <w:rPr>
          <w:del w:id="742" w:author="David Conklin" w:date="2020-11-16T11:13:00Z"/>
        </w:rPr>
      </w:pPr>
      <w:del w:id="743" w:author="David Conklin" w:date="2020-11-16T11:13:00Z">
        <w:r w:rsidDel="007209DB">
          <w:tab/>
          <w:delText>Water enters stream reaches from upstream</w:delText>
        </w:r>
        <w:r w:rsidR="00FD125B" w:rsidDel="007209DB">
          <w:delText xml:space="preserve">, </w:delText>
        </w:r>
        <w:r w:rsidDel="007209DB">
          <w:delText>from lateral flow</w:delText>
        </w:r>
        <w:r w:rsidR="00FD125B" w:rsidDel="007209DB">
          <w:delText>, and from precipitation falling on the surface of the stream water</w:delText>
        </w:r>
        <w:r w:rsidDel="007209DB">
          <w:delText xml:space="preserve">.  As of </w:delText>
        </w:r>
      </w:del>
      <w:del w:id="744" w:author="David Conklin" w:date="2020-11-12T16:18:00Z">
        <w:r w:rsidDel="0027482A">
          <w:delText>9/10</w:delText>
        </w:r>
      </w:del>
      <w:del w:id="745" w:author="David Conklin" w:date="2020-11-16T11:13:00Z">
        <w:r w:rsidDel="007209DB">
          <w:delText>/20, two symbols are used in the source code to parameterize the temperature of water entering the streams:</w:delText>
        </w:r>
      </w:del>
    </w:p>
    <w:p w14:paraId="023D6265" w14:textId="32125575" w:rsidR="0054459B" w:rsidDel="007209DB" w:rsidRDefault="0054459B">
      <w:pPr>
        <w:rPr>
          <w:del w:id="746" w:author="David Conklin" w:date="2020-11-16T11:13:00Z"/>
          <w:rFonts w:ascii="Consolas" w:hAnsi="Consolas" w:cs="Consolas"/>
          <w:color w:val="000000"/>
          <w:sz w:val="19"/>
          <w:szCs w:val="19"/>
        </w:rPr>
        <w:pPrChange w:id="747" w:author="David Conklin" w:date="2020-11-16T11:13:00Z">
          <w:pPr>
            <w:autoSpaceDE w:val="0"/>
            <w:autoSpaceDN w:val="0"/>
            <w:adjustRightInd w:val="0"/>
            <w:ind w:firstLine="720"/>
          </w:pPr>
        </w:pPrChange>
      </w:pPr>
      <w:del w:id="748" w:author="David Conklin" w:date="2020-11-16T11:13:00Z">
        <w:r w:rsidDel="007209DB">
          <w:rPr>
            <w:rFonts w:ascii="Consolas" w:hAnsi="Consolas" w:cs="Consolas"/>
            <w:color w:val="808080"/>
            <w:sz w:val="19"/>
            <w:szCs w:val="19"/>
          </w:rPr>
          <w:delText>#define</w:delText>
        </w:r>
        <w:r w:rsidDel="007209DB">
          <w:rPr>
            <w:rFonts w:ascii="Consolas" w:hAnsi="Consolas" w:cs="Consolas"/>
            <w:color w:val="000000"/>
            <w:sz w:val="19"/>
            <w:szCs w:val="19"/>
          </w:rPr>
          <w:delText xml:space="preserve"> </w:delText>
        </w:r>
        <w:r w:rsidDel="007209DB">
          <w:rPr>
            <w:rFonts w:ascii="Consolas" w:hAnsi="Consolas" w:cs="Consolas"/>
            <w:color w:val="6F008A"/>
            <w:sz w:val="19"/>
            <w:szCs w:val="19"/>
          </w:rPr>
          <w:delText>DEFAULT_SOIL_H2O_TEMP_DEGC</w:delText>
        </w:r>
        <w:r w:rsidDel="007209DB">
          <w:rPr>
            <w:rFonts w:ascii="Consolas" w:hAnsi="Consolas" w:cs="Consolas"/>
            <w:color w:val="000000"/>
            <w:sz w:val="19"/>
            <w:szCs w:val="19"/>
          </w:rPr>
          <w:delText xml:space="preserve"> 5.</w:delText>
        </w:r>
      </w:del>
    </w:p>
    <w:p w14:paraId="07F46169" w14:textId="37C56009" w:rsidR="0054459B" w:rsidDel="007209DB" w:rsidRDefault="0054459B">
      <w:pPr>
        <w:rPr>
          <w:del w:id="749" w:author="David Conklin" w:date="2020-11-16T11:13:00Z"/>
          <w:rFonts w:ascii="Consolas" w:hAnsi="Consolas" w:cs="Consolas"/>
          <w:color w:val="000000"/>
          <w:sz w:val="19"/>
          <w:szCs w:val="19"/>
        </w:rPr>
        <w:pPrChange w:id="750" w:author="David Conklin" w:date="2020-11-16T11:13:00Z">
          <w:pPr>
            <w:autoSpaceDE w:val="0"/>
            <w:autoSpaceDN w:val="0"/>
            <w:adjustRightInd w:val="0"/>
            <w:ind w:firstLine="720"/>
          </w:pPr>
        </w:pPrChange>
      </w:pPr>
      <w:del w:id="751" w:author="David Conklin" w:date="2020-11-16T11:13:00Z">
        <w:r w:rsidDel="007209DB">
          <w:rPr>
            <w:rFonts w:ascii="Consolas" w:hAnsi="Consolas" w:cs="Consolas"/>
            <w:color w:val="808080"/>
            <w:sz w:val="19"/>
            <w:szCs w:val="19"/>
          </w:rPr>
          <w:delText>#define</w:delText>
        </w:r>
        <w:r w:rsidDel="007209DB">
          <w:rPr>
            <w:rFonts w:ascii="Consolas" w:hAnsi="Consolas" w:cs="Consolas"/>
            <w:color w:val="000000"/>
            <w:sz w:val="19"/>
            <w:szCs w:val="19"/>
          </w:rPr>
          <w:delText xml:space="preserve"> </w:delText>
        </w:r>
        <w:r w:rsidDel="007209DB">
          <w:rPr>
            <w:rFonts w:ascii="Consolas" w:hAnsi="Consolas" w:cs="Consolas"/>
            <w:color w:val="6F008A"/>
            <w:sz w:val="19"/>
            <w:szCs w:val="19"/>
          </w:rPr>
          <w:delText>DEFAULT_REACH_H2O_TEMP_DEGC</w:delText>
        </w:r>
        <w:r w:rsidDel="007209DB">
          <w:rPr>
            <w:rFonts w:ascii="Consolas" w:hAnsi="Consolas" w:cs="Consolas"/>
            <w:color w:val="000000"/>
            <w:sz w:val="19"/>
            <w:szCs w:val="19"/>
          </w:rPr>
          <w:delText xml:space="preserve"> 10.</w:delText>
        </w:r>
      </w:del>
    </w:p>
    <w:p w14:paraId="4549ACC6" w14:textId="4144B03C" w:rsidR="0054459B" w:rsidDel="007209DB" w:rsidRDefault="0054459B">
      <w:pPr>
        <w:rPr>
          <w:del w:id="752" w:author="David Conklin" w:date="2020-11-16T11:13:00Z"/>
          <w:rFonts w:cstheme="minorHAnsi"/>
          <w:color w:val="000000"/>
        </w:rPr>
        <w:pPrChange w:id="753" w:author="David Conklin" w:date="2020-11-16T11:13:00Z">
          <w:pPr>
            <w:autoSpaceDE w:val="0"/>
            <w:autoSpaceDN w:val="0"/>
            <w:adjustRightInd w:val="0"/>
          </w:pPr>
        </w:pPrChange>
      </w:pPr>
      <w:del w:id="754" w:author="David Conklin" w:date="2020-11-16T11:13:00Z">
        <w:r w:rsidRPr="00964277" w:rsidDel="007209DB">
          <w:rPr>
            <w:rFonts w:cstheme="minorHAnsi"/>
            <w:color w:val="000000"/>
          </w:rPr>
          <w:delText>The</w:delText>
        </w:r>
        <w:r w:rsidDel="007209DB">
          <w:rPr>
            <w:rFonts w:cstheme="minorHAnsi"/>
            <w:color w:val="000000"/>
          </w:rPr>
          <w:delText xml:space="preserve"> soil temperature parameter value is used for water entering through the stream banks in the HBV submodel.  The reach water temperature is used when initializing flow data in the absence of an IC file</w:delText>
        </w:r>
        <w:r w:rsidR="00697E5D" w:rsidDel="007209DB">
          <w:rPr>
            <w:rFonts w:cstheme="minorHAnsi"/>
            <w:color w:val="000000"/>
          </w:rPr>
          <w:delText xml:space="preserve"> and</w:delText>
        </w:r>
      </w:del>
      <w:del w:id="755" w:author="David Conklin" w:date="2020-11-12T16:20:00Z">
        <w:r w:rsidR="00697E5D" w:rsidDel="008030BA">
          <w:rPr>
            <w:rFonts w:cstheme="minorHAnsi"/>
            <w:color w:val="000000"/>
          </w:rPr>
          <w:delText>, currently as of 9/24/20, for the discharge from reservoirs</w:delText>
        </w:r>
      </w:del>
      <w:del w:id="756" w:author="David Conklin" w:date="2020-11-16T11:13:00Z">
        <w:r w:rsidR="00697E5D" w:rsidDel="007209DB">
          <w:rPr>
            <w:rFonts w:cstheme="minorHAnsi"/>
            <w:color w:val="000000"/>
          </w:rPr>
          <w:delText>.</w:delText>
        </w:r>
      </w:del>
    </w:p>
    <w:p w14:paraId="66BE68C7" w14:textId="6B3B3DDD" w:rsidR="0054459B" w:rsidDel="007209DB" w:rsidRDefault="0054459B">
      <w:pPr>
        <w:rPr>
          <w:del w:id="757" w:author="David Conklin" w:date="2020-11-16T11:13:00Z"/>
          <w:rFonts w:cstheme="minorHAnsi"/>
          <w:color w:val="000000"/>
        </w:rPr>
        <w:pPrChange w:id="758" w:author="David Conklin" w:date="2020-11-16T11:13:00Z">
          <w:pPr>
            <w:autoSpaceDE w:val="0"/>
            <w:autoSpaceDN w:val="0"/>
            <w:adjustRightInd w:val="0"/>
          </w:pPr>
        </w:pPrChange>
      </w:pPr>
      <w:del w:id="759" w:author="David Conklin" w:date="2020-11-16T11:13:00Z">
        <w:r w:rsidDel="007209DB">
          <w:rPr>
            <w:rFonts w:cstheme="minorHAnsi"/>
            <w:color w:val="000000"/>
          </w:rPr>
          <w:tab/>
          <w:delText>Further elaboration of water temperature boundary conditions is necessary.  Water returns to stream reaches from municipal water systems at points of central discharge</w:delText>
        </w:r>
        <w:r w:rsidR="00BF6128" w:rsidDel="007209DB">
          <w:rPr>
            <w:rFonts w:cstheme="minorHAnsi"/>
            <w:color w:val="000000"/>
          </w:rPr>
          <w:delText>, but there are no points of central discharge on the McKenzie at present</w:delText>
        </w:r>
        <w:r w:rsidDel="007209DB">
          <w:rPr>
            <w:rFonts w:cstheme="minorHAnsi"/>
            <w:color w:val="000000"/>
          </w:rPr>
          <w:delTex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delText>
        </w:r>
      </w:del>
    </w:p>
    <w:p w14:paraId="31C68E5C" w14:textId="235999D0" w:rsidR="0054459B" w:rsidDel="007209DB" w:rsidRDefault="0054459B">
      <w:pPr>
        <w:rPr>
          <w:del w:id="760" w:author="David Conklin" w:date="2020-11-16T11:13:00Z"/>
        </w:rPr>
        <w:pPrChange w:id="761" w:author="David Conklin" w:date="2020-11-16T11:13:00Z">
          <w:pPr>
            <w:pStyle w:val="Heading2"/>
          </w:pPr>
        </w:pPrChange>
      </w:pPr>
      <w:bookmarkStart w:id="762" w:name="_Toc50800509"/>
      <w:del w:id="763" w:author="David Conklin" w:date="2020-11-16T11:13:00Z">
        <w:r w:rsidDel="007209DB">
          <w:delText>Thermal stratification in reservoirs</w:delText>
        </w:r>
        <w:bookmarkEnd w:id="762"/>
        <w:r w:rsidR="00FD125B" w:rsidDel="007209DB">
          <w:delText xml:space="preserve"> is not represented</w:delText>
        </w:r>
      </w:del>
    </w:p>
    <w:p w14:paraId="2C23B73C" w14:textId="036BDF2E" w:rsidR="0054459B" w:rsidRPr="00103D58" w:rsidDel="007209DB" w:rsidRDefault="0054459B">
      <w:pPr>
        <w:rPr>
          <w:del w:id="764" w:author="David Conklin" w:date="2020-11-16T11:13:00Z"/>
        </w:rPr>
      </w:pPr>
      <w:del w:id="765" w:author="David Conklin" w:date="2020-11-16T11:13:00Z">
        <w:r w:rsidDel="007209DB">
          <w:tab/>
        </w:r>
        <w:r w:rsidR="00FD125B" w:rsidDel="007209DB">
          <w:delText>F</w:delText>
        </w:r>
        <w:r w:rsidDel="007209DB">
          <w:delText xml:space="preserve">or the purpose of simulating water temperature, reservoirs will be represented as </w:delText>
        </w:r>
        <w:r w:rsidR="00FD125B" w:rsidDel="007209DB">
          <w:delText>water bodie</w:delText>
        </w:r>
        <w:r w:rsidDel="007209DB">
          <w:delText>s characterized by a single uniform temperature.  Discharges wil</w:delText>
        </w:r>
        <w:r w:rsidR="00BF6128" w:rsidDel="007209DB">
          <w:delText>l</w:delText>
        </w:r>
        <w:r w:rsidDel="007209DB">
          <w:delText xml:space="preserve"> be at that temperature.  This is a</w:delText>
        </w:r>
        <w:r w:rsidR="00FD125B" w:rsidDel="007209DB">
          <w:delText xml:space="preserve"> necessary but </w:delText>
        </w:r>
        <w:r w:rsidDel="007209DB">
          <w:delText>unfortunate oversimplification, because in reality temperature is a function of depth during the summer, and the Army Corps of Engineers can manage downstream water temperatures to some ext</w:delText>
        </w:r>
        <w:r w:rsidR="00BF6128" w:rsidDel="007209DB">
          <w:delText>e</w:delText>
        </w:r>
        <w:r w:rsidDel="007209DB">
          <w:delText>nt by choosing how much water to release from outlets at different depths.</w:delText>
        </w:r>
        <w:r w:rsidR="00FD125B" w:rsidDel="007209DB">
          <w:delText xml:space="preserve">  </w:delText>
        </w:r>
        <w:r w:rsidDel="007209DB">
          <w:delText>Th</w:delText>
        </w:r>
        <w:r w:rsidR="00D3463A" w:rsidDel="007209DB">
          <w:delText>is approach to modeling the reservoir water temperature</w:delText>
        </w:r>
        <w:r w:rsidDel="007209DB">
          <w:delText xml:space="preserve"> is necessary due to the lack of adequately simple algorithms for simulating thermal stratification and</w:delText>
        </w:r>
        <w:r w:rsidR="000F1B32" w:rsidDel="007209DB">
          <w:delText xml:space="preserve"> lack of algorithms</w:delText>
        </w:r>
        <w:r w:rsidDel="007209DB">
          <w:delText xml:space="preserve"> for simulating USACE’s daily operating decisions about how much water to release from outlets</w:delText>
        </w:r>
        <w:r w:rsidR="000F1B32" w:rsidDel="007209DB">
          <w:delText xml:space="preserve"> at different depths.</w:delText>
        </w:r>
      </w:del>
    </w:p>
    <w:p w14:paraId="71393F9B" w14:textId="5248552A" w:rsidR="0054459B" w:rsidDel="007209DB" w:rsidRDefault="0054459B">
      <w:pPr>
        <w:rPr>
          <w:del w:id="766" w:author="David Conklin" w:date="2020-11-16T11:13:00Z"/>
        </w:rPr>
        <w:pPrChange w:id="767" w:author="David Conklin" w:date="2020-11-16T11:13:00Z">
          <w:pPr>
            <w:pStyle w:val="Heading2"/>
          </w:pPr>
        </w:pPrChange>
      </w:pPr>
      <w:bookmarkStart w:id="768" w:name="_Toc50800510"/>
      <w:del w:id="769" w:author="David Conklin" w:date="2020-11-16T11:13:00Z">
        <w:r w:rsidDel="007209DB">
          <w:delText>Thermal loading</w:delText>
        </w:r>
        <w:bookmarkEnd w:id="768"/>
      </w:del>
    </w:p>
    <w:p w14:paraId="3C4A00BD" w14:textId="1E63CE2B" w:rsidR="0054459B" w:rsidDel="007209DB" w:rsidRDefault="0054459B">
      <w:pPr>
        <w:rPr>
          <w:del w:id="770" w:author="David Conklin" w:date="2020-11-16T11:13:00Z"/>
        </w:rPr>
      </w:pPr>
      <w:del w:id="771" w:author="David Conklin" w:date="2020-11-16T11:13:00Z">
        <w:r w:rsidDel="007209DB">
          <w:tab/>
          <w:delText xml:space="preserve">A thermal loading algorithm will be implemented in CW3M as part of the McKenzie </w:delText>
        </w:r>
        <w:r w:rsidR="005C3756" w:rsidDel="007209DB">
          <w:delText>w</w:delText>
        </w:r>
        <w:r w:rsidDel="007209DB">
          <w:delText xml:space="preserve">etlands </w:delText>
        </w:r>
        <w:r w:rsidR="005C3756" w:rsidDel="007209DB">
          <w:delText>s</w:delText>
        </w:r>
        <w:r w:rsidDel="007209DB">
          <w:delText xml:space="preserve">tudy.  </w:delText>
        </w:r>
        <w:r w:rsidR="005C3756" w:rsidDel="007209DB">
          <w:delText>T</w:delText>
        </w:r>
        <w:r w:rsidDel="007209DB">
          <w:delText xml:space="preserve">o the extent that it is practical, </w:delText>
        </w:r>
        <w:r w:rsidR="005C3756" w:rsidDel="007209DB">
          <w:delText>we will replicate</w:delText>
        </w:r>
        <w:r w:rsidDel="007209DB">
          <w:delText xml:space="preserve"> the methods used in the Shade-a-lator model, part of the Heat Source model.  </w:delText>
        </w:r>
      </w:del>
    </w:p>
    <w:p w14:paraId="2A57DAF5" w14:textId="79FFF20A" w:rsidR="00103D58" w:rsidDel="007209DB" w:rsidRDefault="0054459B">
      <w:pPr>
        <w:rPr>
          <w:del w:id="772" w:author="David Conklin" w:date="2020-11-16T11:13:00Z"/>
        </w:rPr>
      </w:pPr>
      <w:del w:id="773" w:author="David Conklin" w:date="2020-11-16T11:13:00Z">
        <w:r w:rsidDel="007209DB">
          <w:tab/>
          <w:delText>For CW3M, the relevant output of Shade-a-lator is the thermal load in kcal/day of insolation on specific stream segments</w:delText>
        </w:r>
        <w:r w:rsidR="00E0366D" w:rsidDel="007209DB">
          <w:delText xml:space="preserve"> (1 kcal = 4.184 kJ)</w:delText>
        </w:r>
        <w:r w:rsidDel="007209DB">
          <w:delText>.  Shade-a-lator calculates the kcal/day figure for each “node” along a stream; nodes are typically 25 meters apart.  A single node is characterized by elevation, aspect, stream width, right and left bank vegetation height and density, and topographic shading.</w:delText>
        </w:r>
      </w:del>
    </w:p>
    <w:p w14:paraId="0DF07997" w14:textId="39F0A4E0" w:rsidR="0054459B" w:rsidDel="007209DB" w:rsidRDefault="0054459B">
      <w:pPr>
        <w:rPr>
          <w:del w:id="774" w:author="David Conklin" w:date="2020-11-16T11:13:00Z"/>
        </w:rPr>
        <w:pPrChange w:id="775" w:author="David Conklin" w:date="2020-11-16T11:13:00Z">
          <w:pPr>
            <w:ind w:firstLine="720"/>
          </w:pPr>
        </w:pPrChange>
      </w:pPr>
      <w:del w:id="776" w:author="David Conklin" w:date="2020-11-16T11:13:00Z">
        <w:r w:rsidDel="007209DB">
          <w:delText>CW3M divides streams up into reaches from the National Hydrography Dataset</w:delText>
        </w:r>
        <w:r w:rsidR="005C3756" w:rsidDel="007209DB">
          <w:delText xml:space="preserve"> (NHD)</w:delText>
        </w:r>
        <w:r w:rsidDel="007209DB">
          <w:delText xml:space="preserve">, and subdivides the reaches into subreaches.  </w:delText>
        </w:r>
        <w:r w:rsidR="0021387C" w:rsidDel="007209DB">
          <w:delText>Prior to this project,</w:delText>
        </w:r>
        <w:r w:rsidR="005C3756" w:rsidDel="007209DB">
          <w:delText xml:space="preserve"> CW3M’s</w:delText>
        </w:r>
        <w:r w:rsidDel="007209DB">
          <w:delText xml:space="preserve"> subreaches </w:delText>
        </w:r>
        <w:r w:rsidR="0021387C" w:rsidDel="007209DB">
          <w:delText>have been</w:delText>
        </w:r>
        <w:r w:rsidDel="007209DB">
          <w:delText xml:space="preserve"> of equal length and no longer than 1000 meters.  </w:delText>
        </w:r>
        <w:r w:rsidR="005C3756" w:rsidDel="007209DB">
          <w:delText>NHD’s r</w:delText>
        </w:r>
        <w:r w:rsidDel="007209DB">
          <w:delTex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delText>
        </w:r>
      </w:del>
    </w:p>
    <w:p w14:paraId="5D754356" w14:textId="04F3E498" w:rsidR="0054459B" w:rsidDel="007209DB" w:rsidRDefault="0054459B">
      <w:pPr>
        <w:rPr>
          <w:del w:id="777" w:author="David Conklin" w:date="2020-11-16T11:13:00Z"/>
        </w:rPr>
        <w:pPrChange w:id="778" w:author="David Conklin" w:date="2020-11-16T11:13:00Z">
          <w:pPr>
            <w:ind w:firstLine="720"/>
          </w:pPr>
        </w:pPrChange>
      </w:pPr>
      <w:del w:id="779" w:author="David Conklin" w:date="2020-11-16T11:13:00Z">
        <w:r w:rsidDel="007209DB">
          <w:delText xml:space="preserve">CW3M represents the McKenzie system with 1,047 reaches of average length 1,781 meters.  The longest reach is 9,010 meters; the shortest is just 6 meters.  </w:delText>
        </w:r>
        <w:r w:rsidR="0021387C" w:rsidDel="007209DB">
          <w:delText>T</w:delText>
        </w:r>
        <w:r w:rsidDel="007209DB">
          <w:delText xml:space="preserve">he </w:delText>
        </w:r>
        <w:r w:rsidR="0021387C" w:rsidDel="007209DB">
          <w:delText xml:space="preserve">original </w:delText>
        </w:r>
        <w:r w:rsidDel="007209DB">
          <w:delText>Reach_McKenzie.shp file which stores the points which define the reaches is 6,361,228 bytes long, an average of 6,076 bytes per reach.  Even if each point required as many as 100 bytes of storage, that would be an average of 61 points per reach and a total of 6</w:delText>
        </w:r>
        <w:r w:rsidR="00367E37" w:rsidDel="007209DB">
          <w:delText xml:space="preserve">3,000 </w:delText>
        </w:r>
        <w:r w:rsidDel="007209DB">
          <w:delText>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delText>
        </w:r>
      </w:del>
    </w:p>
    <w:p w14:paraId="43E79F49" w14:textId="167B35F3" w:rsidR="00103D58" w:rsidDel="007209DB" w:rsidRDefault="0054459B">
      <w:pPr>
        <w:rPr>
          <w:del w:id="780" w:author="David Conklin" w:date="2020-11-16T11:13:00Z"/>
        </w:rPr>
        <w:pPrChange w:id="781" w:author="David Conklin" w:date="2020-11-16T11:13:00Z">
          <w:pPr>
            <w:ind w:firstLine="720"/>
          </w:pPr>
        </w:pPrChange>
      </w:pPr>
      <w:del w:id="782" w:author="David Conklin" w:date="2020-11-16T11:13:00Z">
        <w:r w:rsidDel="007209DB">
          <w:delTex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delText>
        </w:r>
      </w:del>
    </w:p>
    <w:p w14:paraId="26256EBE" w14:textId="1790486F" w:rsidR="00103D58" w:rsidRPr="00103D58" w:rsidDel="007209DB" w:rsidRDefault="00103D58">
      <w:pPr>
        <w:rPr>
          <w:del w:id="783" w:author="David Conklin" w:date="2020-11-16T11:13:00Z"/>
        </w:rPr>
        <w:pPrChange w:id="784" w:author="David Conklin" w:date="2020-11-16T11:13:00Z">
          <w:pPr>
            <w:pStyle w:val="Heading1"/>
          </w:pPr>
        </w:pPrChange>
      </w:pPr>
      <w:del w:id="785" w:author="David Conklin" w:date="2020-11-16T11:13:00Z">
        <w:r w:rsidDel="007209DB">
          <w:delText xml:space="preserve">Data </w:delText>
        </w:r>
        <w:r w:rsidR="00A30510" w:rsidDel="007209DB">
          <w:delText>R</w:delText>
        </w:r>
        <w:r w:rsidDel="007209DB">
          <w:delText>equirements</w:delText>
        </w:r>
      </w:del>
    </w:p>
    <w:p w14:paraId="6CD1F2DE" w14:textId="0EEA3BBD" w:rsidR="00103D58" w:rsidDel="007209DB" w:rsidRDefault="009018A8">
      <w:pPr>
        <w:rPr>
          <w:del w:id="786" w:author="David Conklin" w:date="2020-11-16T11:13:00Z"/>
        </w:rPr>
        <w:pPrChange w:id="787" w:author="David Conklin" w:date="2020-11-16T11:13:00Z">
          <w:pPr>
            <w:pStyle w:val="Heading2"/>
          </w:pPr>
        </w:pPrChange>
      </w:pPr>
      <w:del w:id="788" w:author="David Conklin" w:date="2020-11-16T11:13:00Z">
        <w:r w:rsidDel="007209DB">
          <w:delText>Modifications to the Reach GIS layer</w:delText>
        </w:r>
      </w:del>
    </w:p>
    <w:p w14:paraId="4065B853" w14:textId="04E5054F" w:rsidR="009018A8" w:rsidDel="007209DB" w:rsidRDefault="009018A8">
      <w:pPr>
        <w:rPr>
          <w:del w:id="789" w:author="David Conklin" w:date="2020-11-16T11:13:00Z"/>
        </w:rPr>
      </w:pPr>
      <w:del w:id="790" w:author="David Conklin" w:date="2020-11-16T11:13:00Z">
        <w:r w:rsidDel="007209DB">
          <w:tab/>
          <w:delText xml:space="preserve">An earlier version of this specification called for the creation and use of a new GIS layer, the “stream segment layer”.  Code development has led to the conclusion that, instead of adding </w:delText>
        </w:r>
        <w:r w:rsidR="00976C5B" w:rsidDel="007209DB">
          <w:delText>a new layer, we can get by with modifying the existing Reach layer and using the existing subreach data structures.</w:delText>
        </w:r>
      </w:del>
    </w:p>
    <w:p w14:paraId="122260DB" w14:textId="316DD3D2" w:rsidR="00976C5B" w:rsidDel="007209DB" w:rsidRDefault="00976C5B">
      <w:pPr>
        <w:rPr>
          <w:del w:id="791" w:author="David Conklin" w:date="2020-11-16T11:13:00Z"/>
        </w:rPr>
      </w:pPr>
      <w:del w:id="792" w:author="David Conklin" w:date="2020-11-16T11:13:00Z">
        <w:r w:rsidDel="007209DB">
          <w:tab/>
          <w:delTex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delText>
        </w:r>
        <w:r w:rsidR="00367E37" w:rsidDel="007209DB">
          <w:delText>.  For example,</w:delText>
        </w:r>
        <w:r w:rsidDel="007209DB">
          <w:delText xml:space="preserve"> oxbow river reaches are tightly curved, while other reaches may be relatively straight.</w:delText>
        </w:r>
      </w:del>
    </w:p>
    <w:p w14:paraId="150D7CD7" w14:textId="43FB2465" w:rsidR="00D912C1" w:rsidDel="007209DB" w:rsidRDefault="00976C5B">
      <w:pPr>
        <w:rPr>
          <w:del w:id="793" w:author="David Conklin" w:date="2020-11-16T11:13:00Z"/>
        </w:rPr>
      </w:pPr>
      <w:del w:id="794" w:author="David Conklin" w:date="2020-11-16T11:13:00Z">
        <w:r w:rsidDel="007209DB">
          <w:tab/>
          <w:delText xml:space="preserve">Separately from the series of points which define the curvature of the reach, the reaches prior to this project have been divided </w:delText>
        </w:r>
        <w:r w:rsidR="00D912C1" w:rsidDel="007209DB">
          <w:delText>into “subreaches”, following these rules:</w:delText>
        </w:r>
      </w:del>
    </w:p>
    <w:p w14:paraId="02E3A07E" w14:textId="076DB1EF" w:rsidR="00D912C1" w:rsidDel="007209DB" w:rsidRDefault="00D912C1">
      <w:pPr>
        <w:rPr>
          <w:del w:id="795" w:author="David Conklin" w:date="2020-11-16T11:13:00Z"/>
        </w:rPr>
        <w:pPrChange w:id="796" w:author="David Conklin" w:date="2020-11-16T11:13:00Z">
          <w:pPr>
            <w:pStyle w:val="ListParagraph"/>
            <w:numPr>
              <w:numId w:val="3"/>
            </w:numPr>
            <w:ind w:hanging="360"/>
          </w:pPr>
        </w:pPrChange>
      </w:pPr>
      <w:del w:id="797" w:author="David Conklin" w:date="2020-11-16T11:13:00Z">
        <w:r w:rsidDel="007209DB">
          <w:delText>for a given reach, all subreaches are of equal length</w:delText>
        </w:r>
      </w:del>
    </w:p>
    <w:p w14:paraId="0008259F" w14:textId="0E0F14CE" w:rsidR="00D912C1" w:rsidDel="007209DB" w:rsidRDefault="00D912C1">
      <w:pPr>
        <w:rPr>
          <w:del w:id="798" w:author="David Conklin" w:date="2020-11-16T11:13:00Z"/>
        </w:rPr>
        <w:pPrChange w:id="799" w:author="David Conklin" w:date="2020-11-16T11:13:00Z">
          <w:pPr>
            <w:pStyle w:val="ListParagraph"/>
            <w:numPr>
              <w:numId w:val="3"/>
            </w:numPr>
            <w:ind w:hanging="360"/>
          </w:pPr>
        </w:pPrChange>
      </w:pPr>
      <w:del w:id="800" w:author="David Conklin" w:date="2020-11-16T11:13:00Z">
        <w:r w:rsidDel="007209DB">
          <w:delText>the subreach length can be no longer than 1000 meters</w:delText>
        </w:r>
      </w:del>
    </w:p>
    <w:p w14:paraId="7F388C6D" w14:textId="0DC51507" w:rsidR="00D912C1" w:rsidDel="007209DB" w:rsidRDefault="00D912C1">
      <w:pPr>
        <w:rPr>
          <w:del w:id="801" w:author="David Conklin" w:date="2020-11-16T11:13:00Z"/>
        </w:rPr>
        <w:pPrChange w:id="802" w:author="David Conklin" w:date="2020-11-16T11:13:00Z">
          <w:pPr>
            <w:pStyle w:val="ListParagraph"/>
            <w:numPr>
              <w:numId w:val="3"/>
            </w:numPr>
            <w:ind w:hanging="360"/>
          </w:pPr>
        </w:pPrChange>
      </w:pPr>
      <w:del w:id="803" w:author="David Conklin" w:date="2020-11-16T11:13:00Z">
        <w:r w:rsidDel="007209DB">
          <w:delText>the number of subreaches in a given reach should be as small as possible</w:delText>
        </w:r>
      </w:del>
    </w:p>
    <w:p w14:paraId="2E7DCB41" w14:textId="5AC6041D" w:rsidR="00D912C1" w:rsidDel="007209DB" w:rsidRDefault="00D912C1">
      <w:pPr>
        <w:rPr>
          <w:del w:id="804" w:author="David Conklin" w:date="2020-11-16T11:13:00Z"/>
        </w:rPr>
      </w:pPr>
      <w:del w:id="805" w:author="David Conklin" w:date="2020-11-16T11:13:00Z">
        <w:r w:rsidDel="007209DB">
          <w:delText>These rules result in some reaches which consist of a single subreach, and others consisting of a relatively small number of equal-length  subreaches.  The subreaches of a single</w:delText>
        </w:r>
        <w:r w:rsidR="00367E37" w:rsidDel="007209DB">
          <w:delText xml:space="preserve"> reach</w:delText>
        </w:r>
        <w:r w:rsidDel="007209DB">
          <w:delText xml:space="preserve">, while of equal length, will </w:delText>
        </w:r>
        <w:r w:rsidR="00367E37" w:rsidDel="007209DB">
          <w:delText xml:space="preserve">generally </w:delText>
        </w:r>
        <w:r w:rsidDel="007209DB">
          <w:delText>have different curved shapes.</w:delText>
        </w:r>
      </w:del>
    </w:p>
    <w:p w14:paraId="48DAC1DC" w14:textId="4951F0F6" w:rsidR="00463690" w:rsidDel="007209DB" w:rsidRDefault="00D912C1">
      <w:pPr>
        <w:rPr>
          <w:del w:id="806" w:author="David Conklin" w:date="2020-11-16T11:13:00Z"/>
        </w:rPr>
      </w:pPr>
      <w:del w:id="807" w:author="David Conklin" w:date="2020-11-16T11:13:00Z">
        <w:r w:rsidDel="007209DB">
          <w:tab/>
          <w:delText>For this project we will relax the equal</w:delText>
        </w:r>
        <w:r w:rsidR="007711D4" w:rsidDel="007209DB">
          <w:delText>-</w:delText>
        </w:r>
        <w:r w:rsidDel="007209DB">
          <w:delText>length requirement for subreaches, but introduce a new constraint based on their shapes.  In effect, we’ll decompose the series of points which define the reach into subsets which define the subreaches.  The subsets will be chosen so that the subreaches are no shorter</w:delText>
        </w:r>
        <w:r w:rsidR="00463690" w:rsidDel="007209DB">
          <w:delText xml:space="preserve"> than 25 meters (unless the reach itself is shorter than 25 meters), and are </w:delText>
        </w:r>
        <w:r w:rsidDel="007209DB">
          <w:delText>relatively str</w:delText>
        </w:r>
        <w:r w:rsidR="00463690" w:rsidDel="007209DB">
          <w:delText>aight.  Once the subsets have been chosen, then interior points of the subsets can be discarded.  This process will result in straight subreaches of differing lengths within any given reach, and may result in subreaches longer than 1000 meters.</w:delText>
        </w:r>
      </w:del>
    </w:p>
    <w:p w14:paraId="1381A1B5" w14:textId="37AA05C2" w:rsidR="004B4AB6" w:rsidDel="007209DB" w:rsidRDefault="00463690">
      <w:pPr>
        <w:rPr>
          <w:del w:id="808" w:author="David Conklin" w:date="2020-11-16T11:13:00Z"/>
        </w:rPr>
      </w:pPr>
      <w:del w:id="809" w:author="David Conklin" w:date="2020-11-16T11:13:00Z">
        <w:r w:rsidDel="007209DB">
          <w:tab/>
        </w:r>
        <w:r w:rsidR="007711D4" w:rsidDel="007209DB">
          <w:delText xml:space="preserve">Attributes of the Reach layer apply to </w:delText>
        </w:r>
        <w:r w:rsidR="004B4AB6" w:rsidDel="007209DB">
          <w:delText xml:space="preserve">whole reaches, not necessarily to individual subreaches.  Data values which vary from one subreach to the next within a reach will be members of </w:delText>
        </w:r>
        <w:r w:rsidR="00367E37" w:rsidDel="007209DB">
          <w:delText xml:space="preserve">objects of the ReachSubnode </w:delText>
        </w:r>
        <w:r w:rsidR="004B4AB6" w:rsidDel="007209DB">
          <w:delText xml:space="preserve">class in the C++ code. </w:delText>
        </w:r>
        <w:r w:rsidR="00367E37" w:rsidDel="007209DB">
          <w:delText xml:space="preserve"> For simplicity and clarity, </w:delText>
        </w:r>
        <w:r w:rsidR="005A2B11" w:rsidDel="007209DB">
          <w:delText xml:space="preserve">objects of the ReachSubnode class are here called “Subreach objects”. </w:delText>
        </w:r>
        <w:r w:rsidR="004B4AB6" w:rsidDel="007209DB">
          <w:delText xml:space="preserve"> In the code, each object of the Reach class will have an array of Subreach objects as a member; the array will have one or more elements.</w:delText>
        </w:r>
      </w:del>
    </w:p>
    <w:p w14:paraId="30250B90" w14:textId="240EE9BF" w:rsidR="004B4AB6" w:rsidDel="007209DB" w:rsidRDefault="004B4AB6">
      <w:pPr>
        <w:rPr>
          <w:del w:id="810" w:author="David Conklin" w:date="2020-11-16T11:13:00Z"/>
        </w:rPr>
      </w:pPr>
      <w:del w:id="811" w:author="David Conklin" w:date="2020-11-16T11:13:00Z">
        <w:r w:rsidDel="007209DB">
          <w:tab/>
          <w:delText>To support thermal loading calculations, Subreach objects will have these members</w:delText>
        </w:r>
        <w:r w:rsidR="00661269" w:rsidDel="007209DB">
          <w:delText xml:space="preserve"> which contain values that do not change over time</w:delText>
        </w:r>
        <w:r w:rsidDel="007209DB">
          <w:delText>:</w:delText>
        </w:r>
      </w:del>
    </w:p>
    <w:p w14:paraId="69065C7E" w14:textId="465E30B4" w:rsidR="004B4AB6" w:rsidDel="007209DB" w:rsidRDefault="004B4AB6">
      <w:pPr>
        <w:rPr>
          <w:del w:id="812" w:author="David Conklin" w:date="2020-11-16T11:13:00Z"/>
        </w:rPr>
        <w:pPrChange w:id="813" w:author="David Conklin" w:date="2020-11-16T11:13:00Z">
          <w:pPr>
            <w:pStyle w:val="ListParagraph"/>
            <w:numPr>
              <w:numId w:val="3"/>
            </w:numPr>
            <w:ind w:hanging="360"/>
          </w:pPr>
        </w:pPrChange>
      </w:pPr>
      <w:del w:id="814" w:author="David Conklin" w:date="2020-11-16T11:13:00Z">
        <w:r w:rsidDel="007209DB">
          <w:delText>subreach length, m</w:delText>
        </w:r>
      </w:del>
    </w:p>
    <w:p w14:paraId="761C8B40" w14:textId="66D616E3" w:rsidR="004B4AB6" w:rsidDel="007209DB" w:rsidRDefault="004B4AB6">
      <w:pPr>
        <w:rPr>
          <w:del w:id="815" w:author="David Conklin" w:date="2020-11-16T11:13:00Z"/>
        </w:rPr>
        <w:pPrChange w:id="816" w:author="David Conklin" w:date="2020-11-16T11:13:00Z">
          <w:pPr>
            <w:pStyle w:val="ListParagraph"/>
            <w:numPr>
              <w:numId w:val="3"/>
            </w:numPr>
            <w:ind w:hanging="360"/>
          </w:pPr>
        </w:pPrChange>
      </w:pPr>
      <w:del w:id="817" w:author="David Conklin" w:date="2020-11-16T11:13:00Z">
        <w:r w:rsidDel="007209DB">
          <w:delText xml:space="preserve">subreach </w:delText>
        </w:r>
        <w:r w:rsidR="006A7C47" w:rsidDel="007209DB">
          <w:delText>minimum</w:delText>
        </w:r>
        <w:r w:rsidDel="007209DB">
          <w:delText xml:space="preserve"> width, m</w:delText>
        </w:r>
      </w:del>
    </w:p>
    <w:p w14:paraId="75738998" w14:textId="27338FD9" w:rsidR="00976C5B" w:rsidDel="007209DB" w:rsidRDefault="004B4AB6">
      <w:pPr>
        <w:rPr>
          <w:del w:id="818" w:author="David Conklin" w:date="2020-11-16T11:13:00Z"/>
        </w:rPr>
        <w:pPrChange w:id="819" w:author="David Conklin" w:date="2020-11-16T11:13:00Z">
          <w:pPr>
            <w:pStyle w:val="ListParagraph"/>
            <w:numPr>
              <w:numId w:val="3"/>
            </w:numPr>
            <w:ind w:hanging="360"/>
          </w:pPr>
        </w:pPrChange>
      </w:pPr>
      <w:del w:id="820" w:author="David Conklin" w:date="2020-11-16T11:13:00Z">
        <w:r w:rsidDel="007209DB">
          <w:delText xml:space="preserve">subreach </w:delText>
        </w:r>
        <w:r w:rsidR="006A7C47" w:rsidDel="007209DB">
          <w:delText>minimum</w:delText>
        </w:r>
        <w:r w:rsidDel="007209DB">
          <w:delText xml:space="preserve"> </w:delText>
        </w:r>
        <w:r w:rsidR="00AB60A8" w:rsidDel="007209DB">
          <w:delText>depth</w:delText>
        </w:r>
        <w:r w:rsidDel="007209DB">
          <w:delText>, m</w:delText>
        </w:r>
        <w:r w:rsidDel="007209DB">
          <w:rPr>
            <w:vertAlign w:val="superscript"/>
          </w:rPr>
          <w:delText>3</w:delText>
        </w:r>
        <w:r w:rsidR="00D912C1" w:rsidDel="007209DB">
          <w:delText xml:space="preserve">  </w:delText>
        </w:r>
        <w:r w:rsidR="00976C5B" w:rsidDel="007209DB">
          <w:delText xml:space="preserve"> </w:delText>
        </w:r>
      </w:del>
    </w:p>
    <w:p w14:paraId="0AC6242F" w14:textId="3AECBB79" w:rsidR="00661269" w:rsidDel="007209DB" w:rsidRDefault="00845AF4">
      <w:pPr>
        <w:rPr>
          <w:del w:id="821" w:author="David Conklin" w:date="2020-11-16T11:13:00Z"/>
        </w:rPr>
        <w:pPrChange w:id="822" w:author="David Conklin" w:date="2020-11-16T11:13:00Z">
          <w:pPr>
            <w:pStyle w:val="ListParagraph"/>
            <w:numPr>
              <w:numId w:val="3"/>
            </w:numPr>
            <w:ind w:hanging="360"/>
          </w:pPr>
        </w:pPrChange>
      </w:pPr>
      <w:del w:id="823" w:author="David Conklin" w:date="2020-11-16T11:13:00Z">
        <w:r w:rsidDel="007209DB">
          <w:delText>subreach midpoint elevation, m ASL</w:delText>
        </w:r>
      </w:del>
    </w:p>
    <w:p w14:paraId="33265927" w14:textId="1E37AD30" w:rsidR="00845AF4" w:rsidDel="007209DB" w:rsidRDefault="00845AF4">
      <w:pPr>
        <w:rPr>
          <w:del w:id="824" w:author="David Conklin" w:date="2020-11-16T11:13:00Z"/>
        </w:rPr>
        <w:pPrChange w:id="825" w:author="David Conklin" w:date="2020-11-16T11:13:00Z">
          <w:pPr>
            <w:pStyle w:val="ListParagraph"/>
            <w:numPr>
              <w:numId w:val="3"/>
            </w:numPr>
            <w:ind w:hanging="360"/>
          </w:pPr>
        </w:pPrChange>
      </w:pPr>
      <w:del w:id="826" w:author="David Conklin" w:date="2020-11-16T11:13:00Z">
        <w:r w:rsidDel="007209DB">
          <w:delText>aspect, i.e. compass orientation of the stream axis</w:delText>
        </w:r>
      </w:del>
    </w:p>
    <w:p w14:paraId="4AB66F82" w14:textId="4D0D878A" w:rsidR="00845AF4" w:rsidDel="007209DB" w:rsidRDefault="00845AF4">
      <w:pPr>
        <w:rPr>
          <w:del w:id="827" w:author="David Conklin" w:date="2020-11-16T11:13:00Z"/>
        </w:rPr>
        <w:pPrChange w:id="828" w:author="David Conklin" w:date="2020-11-16T11:13:00Z">
          <w:pPr>
            <w:pStyle w:val="ListParagraph"/>
            <w:numPr>
              <w:numId w:val="3"/>
            </w:numPr>
            <w:ind w:hanging="360"/>
          </w:pPr>
        </w:pPrChange>
      </w:pPr>
      <w:del w:id="829" w:author="David Conklin" w:date="2020-11-16T11:13:00Z">
        <w:r w:rsidDel="007209DB">
          <w:delText>slope</w:delText>
        </w:r>
      </w:del>
    </w:p>
    <w:p w14:paraId="4F2D8DC8" w14:textId="28DEC7A9" w:rsidR="00845AF4" w:rsidDel="007209DB" w:rsidRDefault="00845AF4">
      <w:pPr>
        <w:rPr>
          <w:del w:id="830" w:author="David Conklin" w:date="2020-11-16T11:13:00Z"/>
        </w:rPr>
        <w:pPrChange w:id="831" w:author="David Conklin" w:date="2020-11-16T11:13:00Z">
          <w:pPr>
            <w:pStyle w:val="ListParagraph"/>
            <w:numPr>
              <w:numId w:val="3"/>
            </w:numPr>
            <w:ind w:hanging="360"/>
          </w:pPr>
        </w:pPrChange>
      </w:pPr>
      <w:del w:id="832" w:author="David Conklin" w:date="2020-11-16T11:13:00Z">
        <w:r w:rsidDel="007209DB">
          <w:delText>topographic shading</w:delText>
        </w:r>
      </w:del>
    </w:p>
    <w:p w14:paraId="2AB42681" w14:textId="40846E03" w:rsidR="006A7C47" w:rsidDel="007209DB" w:rsidRDefault="006A7C47">
      <w:pPr>
        <w:rPr>
          <w:del w:id="833" w:author="David Conklin" w:date="2020-11-16T11:13:00Z"/>
        </w:rPr>
        <w:pPrChange w:id="834" w:author="David Conklin" w:date="2020-11-16T11:13:00Z">
          <w:pPr>
            <w:pStyle w:val="ListParagraph"/>
            <w:numPr>
              <w:numId w:val="3"/>
            </w:numPr>
            <w:ind w:hanging="360"/>
          </w:pPr>
        </w:pPrChange>
      </w:pPr>
      <w:del w:id="835" w:author="David Conklin" w:date="2020-11-16T11:13:00Z">
        <w:r w:rsidDel="007209DB">
          <w:delText>width to depth ratio, calculated as minimum width / minimum depth</w:delText>
        </w:r>
      </w:del>
    </w:p>
    <w:p w14:paraId="0F5AA7EF" w14:textId="5D860FCF" w:rsidR="006A7C47" w:rsidDel="007209DB" w:rsidRDefault="006A7C47">
      <w:pPr>
        <w:rPr>
          <w:del w:id="836" w:author="David Conklin" w:date="2020-11-16T11:13:00Z"/>
        </w:rPr>
        <w:pPrChange w:id="837" w:author="David Conklin" w:date="2020-11-16T11:13:00Z">
          <w:pPr>
            <w:pStyle w:val="ListParagraph"/>
            <w:numPr>
              <w:numId w:val="3"/>
            </w:numPr>
            <w:ind w:hanging="360"/>
          </w:pPr>
        </w:pPrChange>
      </w:pPr>
      <w:del w:id="838" w:author="David Conklin" w:date="2020-11-16T11:13:00Z">
        <w:r w:rsidDel="007209DB">
          <w:delText>minimum volume, calculated as minimum width x minimum depth x length</w:delText>
        </w:r>
      </w:del>
    </w:p>
    <w:p w14:paraId="1E60927F" w14:textId="157E5A88" w:rsidR="006A7C47" w:rsidDel="007209DB" w:rsidRDefault="006A7C47">
      <w:pPr>
        <w:rPr>
          <w:del w:id="839" w:author="David Conklin" w:date="2020-11-16T11:13:00Z"/>
        </w:rPr>
        <w:pPrChange w:id="840" w:author="David Conklin" w:date="2020-11-16T11:13:00Z">
          <w:pPr>
            <w:pStyle w:val="ListParagraph"/>
            <w:numPr>
              <w:numId w:val="3"/>
            </w:numPr>
            <w:ind w:hanging="360"/>
          </w:pPr>
        </w:pPrChange>
      </w:pPr>
      <w:del w:id="841" w:author="David Conklin" w:date="2020-11-16T11:13:00Z">
        <w:r w:rsidDel="007209DB">
          <w:delText>minimum surface area, calculated as minimum width x length</w:delText>
        </w:r>
      </w:del>
    </w:p>
    <w:p w14:paraId="01143AFC" w14:textId="2E075B14" w:rsidR="00661269" w:rsidDel="007209DB" w:rsidRDefault="00661269">
      <w:pPr>
        <w:rPr>
          <w:del w:id="842" w:author="David Conklin" w:date="2020-11-16T11:13:00Z"/>
        </w:rPr>
      </w:pPr>
      <w:del w:id="843" w:author="David Conklin" w:date="2020-11-16T11:13:00Z">
        <w:r w:rsidDel="007209DB">
          <w:delText>Subreach objects will have these members which have values which vary from one daily timestep to the next:</w:delText>
        </w:r>
      </w:del>
    </w:p>
    <w:p w14:paraId="0651FBA2" w14:textId="42C5D887" w:rsidR="00661269" w:rsidDel="00AD2EB1" w:rsidRDefault="00661269">
      <w:pPr>
        <w:rPr>
          <w:del w:id="844" w:author="David Conklin" w:date="2020-11-12T16:52:00Z"/>
        </w:rPr>
        <w:pPrChange w:id="845" w:author="David Conklin" w:date="2020-11-16T11:13:00Z">
          <w:pPr>
            <w:pStyle w:val="ListParagraph"/>
            <w:numPr>
              <w:numId w:val="3"/>
            </w:numPr>
            <w:ind w:hanging="360"/>
          </w:pPr>
        </w:pPrChange>
      </w:pPr>
      <w:del w:id="846" w:author="David Conklin" w:date="2020-11-12T16:52:00Z">
        <w:r w:rsidDel="00AD2EB1">
          <w:delText>subreach surface area, m</w:delText>
        </w:r>
        <w:r w:rsidDel="00AD2EB1">
          <w:rPr>
            <w:vertAlign w:val="superscript"/>
          </w:rPr>
          <w:delText>2</w:delText>
        </w:r>
      </w:del>
    </w:p>
    <w:p w14:paraId="09DC853B" w14:textId="24B30BD7" w:rsidR="00661269" w:rsidDel="007209DB" w:rsidRDefault="00661269">
      <w:pPr>
        <w:rPr>
          <w:del w:id="847" w:author="David Conklin" w:date="2020-11-16T11:13:00Z"/>
        </w:rPr>
        <w:pPrChange w:id="848" w:author="David Conklin" w:date="2020-11-16T11:13:00Z">
          <w:pPr>
            <w:pStyle w:val="ListParagraph"/>
            <w:numPr>
              <w:numId w:val="3"/>
            </w:numPr>
            <w:ind w:hanging="360"/>
          </w:pPr>
        </w:pPrChange>
      </w:pPr>
      <w:del w:id="849" w:author="David Conklin" w:date="2020-11-16T11:13:00Z">
        <w:r w:rsidDel="007209DB">
          <w:delText>a WaterParcel object, representing the volume and temperature of the water in the subreach on a given day</w:delText>
        </w:r>
      </w:del>
    </w:p>
    <w:p w14:paraId="4D376240" w14:textId="08C50FE0" w:rsidR="00661269" w:rsidDel="007209DB" w:rsidRDefault="00661269">
      <w:pPr>
        <w:rPr>
          <w:del w:id="850" w:author="David Conklin" w:date="2020-11-16T11:13:00Z"/>
        </w:rPr>
        <w:pPrChange w:id="851" w:author="David Conklin" w:date="2020-11-16T11:13:00Z">
          <w:pPr>
            <w:pStyle w:val="ListParagraph"/>
            <w:numPr>
              <w:numId w:val="3"/>
            </w:numPr>
            <w:ind w:hanging="360"/>
          </w:pPr>
        </w:pPrChange>
      </w:pPr>
      <w:del w:id="852" w:author="David Conklin" w:date="2020-11-16T11:13:00Z">
        <w:r w:rsidDel="007209DB">
          <w:delText>discharge, cms</w:delText>
        </w:r>
      </w:del>
    </w:p>
    <w:p w14:paraId="20D34BCF" w14:textId="324930AA" w:rsidR="00661269" w:rsidDel="007209DB" w:rsidRDefault="00661269">
      <w:pPr>
        <w:rPr>
          <w:del w:id="853" w:author="David Conklin" w:date="2020-11-16T11:13:00Z"/>
        </w:rPr>
        <w:pPrChange w:id="854" w:author="David Conklin" w:date="2020-11-16T11:13:00Z">
          <w:pPr>
            <w:pStyle w:val="ListParagraph"/>
            <w:numPr>
              <w:numId w:val="3"/>
            </w:numPr>
            <w:ind w:hanging="360"/>
          </w:pPr>
        </w:pPrChange>
      </w:pPr>
      <w:del w:id="855" w:author="David Conklin" w:date="2020-11-16T11:13:00Z">
        <w:r w:rsidDel="007209DB">
          <w:delText>water lost to evaporation, expressed as m</w:delText>
        </w:r>
        <w:r w:rsidDel="007209DB">
          <w:rPr>
            <w:vertAlign w:val="superscript"/>
          </w:rPr>
          <w:delText>3</w:delText>
        </w:r>
        <w:r w:rsidDel="007209DB">
          <w:delText xml:space="preserve"> of liquid water</w:delText>
        </w:r>
      </w:del>
    </w:p>
    <w:p w14:paraId="19827B7B" w14:textId="7D14AD11" w:rsidR="00AF6186" w:rsidDel="007209DB" w:rsidRDefault="00AF6186">
      <w:pPr>
        <w:rPr>
          <w:del w:id="856" w:author="David Conklin" w:date="2020-11-16T11:13:00Z"/>
        </w:rPr>
        <w:pPrChange w:id="857" w:author="David Conklin" w:date="2020-11-16T11:13:00Z">
          <w:pPr>
            <w:pStyle w:val="ListParagraph"/>
            <w:numPr>
              <w:numId w:val="3"/>
            </w:numPr>
            <w:ind w:hanging="360"/>
          </w:pPr>
        </w:pPrChange>
      </w:pPr>
      <w:del w:id="858" w:author="David Conklin" w:date="2020-11-16T11:13:00Z">
        <w:r w:rsidDel="007209DB">
          <w:delText>thermal energy lost to evaporation, kJ</w:delText>
        </w:r>
      </w:del>
    </w:p>
    <w:p w14:paraId="581EDAED" w14:textId="1AC36DB5" w:rsidR="00845AF4" w:rsidDel="00AD2EB1" w:rsidRDefault="00845AF4">
      <w:pPr>
        <w:rPr>
          <w:del w:id="859" w:author="David Conklin" w:date="2020-11-12T16:54:00Z"/>
        </w:rPr>
        <w:pPrChange w:id="860" w:author="David Conklin" w:date="2020-11-16T11:13:00Z">
          <w:pPr>
            <w:pStyle w:val="ListParagraph"/>
            <w:numPr>
              <w:numId w:val="3"/>
            </w:numPr>
            <w:ind w:hanging="360"/>
          </w:pPr>
        </w:pPrChange>
      </w:pPr>
      <w:del w:id="861" w:author="David Conklin" w:date="2020-11-12T16:54:00Z">
        <w:r w:rsidDel="00AD2EB1">
          <w:delText>current water depth, m</w:delText>
        </w:r>
        <w:r w:rsidR="006A7C47" w:rsidDel="00AD2EB1">
          <w:delText xml:space="preserve">, calculated </w:delText>
        </w:r>
      </w:del>
      <w:del w:id="862" w:author="David Conklin" w:date="2020-11-12T16:48:00Z">
        <w:r w:rsidR="006A7C47" w:rsidDel="00AD2EB1">
          <w:delText>as Manning depth + minimum depth</w:delText>
        </w:r>
      </w:del>
    </w:p>
    <w:p w14:paraId="1479712D" w14:textId="00DCFDE6" w:rsidR="008E4D0D" w:rsidDel="00AD2EB1" w:rsidRDefault="008E4D0D">
      <w:pPr>
        <w:rPr>
          <w:del w:id="863" w:author="David Conklin" w:date="2020-11-12T16:54:00Z"/>
        </w:rPr>
        <w:pPrChange w:id="864" w:author="David Conklin" w:date="2020-11-16T11:13:00Z">
          <w:pPr>
            <w:pStyle w:val="ListParagraph"/>
            <w:numPr>
              <w:numId w:val="3"/>
            </w:numPr>
            <w:ind w:hanging="360"/>
          </w:pPr>
        </w:pPrChange>
      </w:pPr>
      <w:del w:id="865" w:author="David Conklin" w:date="2020-11-12T16:54:00Z">
        <w:r w:rsidDel="00AD2EB1">
          <w:delText xml:space="preserve">current surface area, calculated as current </w:delText>
        </w:r>
      </w:del>
      <w:del w:id="866" w:author="David Conklin" w:date="2020-11-12T16:47:00Z">
        <w:r w:rsidDel="00AD2EB1">
          <w:delText>depth x width-to-depth ratio x length</w:delText>
        </w:r>
      </w:del>
    </w:p>
    <w:p w14:paraId="027A06B8" w14:textId="4C91D3FC" w:rsidR="008E4D0D" w:rsidDel="007209DB" w:rsidRDefault="008E4D0D">
      <w:pPr>
        <w:rPr>
          <w:del w:id="867" w:author="David Conklin" w:date="2020-11-16T11:13:00Z"/>
        </w:rPr>
        <w:pPrChange w:id="868" w:author="David Conklin" w:date="2020-11-16T11:13:00Z">
          <w:pPr>
            <w:pStyle w:val="ListParagraph"/>
            <w:numPr>
              <w:numId w:val="3"/>
            </w:numPr>
            <w:ind w:hanging="360"/>
          </w:pPr>
        </w:pPrChange>
      </w:pPr>
      <w:del w:id="869" w:author="David Conklin" w:date="2020-11-16T11:13:00Z">
        <w:r w:rsidDel="007209DB">
          <w:delText>vegetative shading (leaf area may vary seasonally)</w:delText>
        </w:r>
      </w:del>
    </w:p>
    <w:p w14:paraId="5E1915D7" w14:textId="198330FE" w:rsidR="00845AF4" w:rsidDel="007209DB" w:rsidRDefault="008E4D0D">
      <w:pPr>
        <w:rPr>
          <w:del w:id="870" w:author="David Conklin" w:date="2020-11-16T11:13:00Z"/>
        </w:rPr>
      </w:pPr>
      <w:del w:id="871" w:author="David Conklin" w:date="2020-11-16T11:13:00Z">
        <w:r w:rsidDel="007209DB">
          <w:delText>These</w:delText>
        </w:r>
        <w:r w:rsidR="00845AF4" w:rsidDel="007209DB">
          <w:delText xml:space="preserve"> </w:delText>
        </w:r>
        <w:r w:rsidDel="007209DB">
          <w:delText xml:space="preserve">members of </w:delText>
        </w:r>
        <w:r w:rsidR="00845AF4" w:rsidDel="007209DB">
          <w:delText xml:space="preserve">Subreach </w:delText>
        </w:r>
        <w:r w:rsidDel="007209DB">
          <w:delText xml:space="preserve">objects </w:delText>
        </w:r>
        <w:r w:rsidR="00845AF4" w:rsidDel="007209DB">
          <w:delText>will have values which are variable on annual timesteps:</w:delText>
        </w:r>
      </w:del>
    </w:p>
    <w:p w14:paraId="7FEA514B" w14:textId="4CF4D3CE" w:rsidR="00845AF4" w:rsidDel="007209DB" w:rsidRDefault="00845AF4">
      <w:pPr>
        <w:rPr>
          <w:del w:id="872" w:author="David Conklin" w:date="2020-11-16T11:13:00Z"/>
        </w:rPr>
        <w:pPrChange w:id="873" w:author="David Conklin" w:date="2020-11-16T11:13:00Z">
          <w:pPr>
            <w:pStyle w:val="ListParagraph"/>
            <w:numPr>
              <w:numId w:val="3"/>
            </w:numPr>
            <w:ind w:hanging="360"/>
          </w:pPr>
        </w:pPrChange>
      </w:pPr>
      <w:del w:id="874" w:author="David Conklin" w:date="2020-11-16T11:13:00Z">
        <w:r w:rsidDel="007209DB">
          <w:delText>vegetative shading</w:delText>
        </w:r>
        <w:r w:rsidR="008E4D0D" w:rsidDel="007209DB">
          <w:delText xml:space="preserve"> (vegetation type and height may vary from year to year)</w:delText>
        </w:r>
      </w:del>
    </w:p>
    <w:p w14:paraId="5A00EBF0" w14:textId="57193184" w:rsidR="00845AF4" w:rsidDel="007209DB" w:rsidRDefault="00845AF4">
      <w:pPr>
        <w:rPr>
          <w:del w:id="875" w:author="David Conklin" w:date="2020-11-16T11:13:00Z"/>
        </w:rPr>
        <w:pPrChange w:id="876" w:author="David Conklin" w:date="2020-11-16T11:13:00Z">
          <w:pPr>
            <w:pStyle w:val="ListParagraph"/>
            <w:numPr>
              <w:numId w:val="3"/>
            </w:numPr>
            <w:ind w:hanging="360"/>
          </w:pPr>
        </w:pPrChange>
      </w:pPr>
      <w:del w:id="877" w:author="David Conklin" w:date="2020-11-16T11:13:00Z">
        <w:r w:rsidDel="007209DB">
          <w:delText>bank shading</w:delText>
        </w:r>
        <w:r w:rsidR="008E4D0D" w:rsidDel="007209DB">
          <w:delText xml:space="preserve"> (changes may be prescribed reflecting land use change or restoration)</w:delText>
        </w:r>
      </w:del>
    </w:p>
    <w:p w14:paraId="7227D4E4" w14:textId="5A6A01B3" w:rsidR="008445B4" w:rsidDel="007209DB" w:rsidRDefault="008445B4">
      <w:pPr>
        <w:rPr>
          <w:del w:id="878" w:author="David Conklin" w:date="2020-11-16T11:13:00Z"/>
        </w:rPr>
      </w:pPr>
      <w:del w:id="879" w:author="David Conklin" w:date="2020-11-16T11:13:00Z">
        <w:r w:rsidDel="007209DB">
          <w:delText>Reach GIS layer attributes with constant values will include:</w:delText>
        </w:r>
      </w:del>
    </w:p>
    <w:p w14:paraId="71419517" w14:textId="24A8B953" w:rsidR="008445B4" w:rsidDel="007209DB" w:rsidRDefault="008445B4">
      <w:pPr>
        <w:rPr>
          <w:del w:id="880" w:author="David Conklin" w:date="2020-11-16T11:13:00Z"/>
        </w:rPr>
        <w:pPrChange w:id="881" w:author="David Conklin" w:date="2020-11-16T11:13:00Z">
          <w:pPr>
            <w:spacing w:after="0" w:line="240" w:lineRule="auto"/>
            <w:ind w:left="720" w:hanging="720"/>
          </w:pPr>
        </w:pPrChange>
      </w:pPr>
      <w:del w:id="882" w:author="David Conklin" w:date="2020-11-16T11:13:00Z">
        <w:r w:rsidDel="007209DB">
          <w:delText>COMID – comid of the reach to which the segment belongs</w:delText>
        </w:r>
      </w:del>
    </w:p>
    <w:p w14:paraId="67B17E15" w14:textId="1304B66F" w:rsidR="008445B4" w:rsidDel="007209DB" w:rsidRDefault="008445B4">
      <w:pPr>
        <w:rPr>
          <w:del w:id="883" w:author="David Conklin" w:date="2020-11-16T11:13:00Z"/>
        </w:rPr>
        <w:pPrChange w:id="884" w:author="David Conklin" w:date="2020-11-16T11:13:00Z">
          <w:pPr>
            <w:spacing w:after="0" w:line="240" w:lineRule="auto"/>
            <w:ind w:left="720" w:hanging="720"/>
          </w:pPr>
        </w:pPrChange>
      </w:pPr>
      <w:del w:id="885" w:author="David Conklin" w:date="2020-11-16T11:13:00Z">
        <w:r w:rsidDel="007209DB">
          <w:delText>IDU_LEFT and IDU_RIGHT  – IDU_ID attribute of the IDUs which characterize the banks of the segment. Vegetation type, height, and density will be inferred from attributes of the IDUs.</w:delText>
        </w:r>
      </w:del>
    </w:p>
    <w:p w14:paraId="224CD52B" w14:textId="048FED82" w:rsidR="00AC1C5C" w:rsidDel="007209DB" w:rsidRDefault="008445B4">
      <w:pPr>
        <w:rPr>
          <w:del w:id="886" w:author="David Conklin" w:date="2020-11-16T11:13:00Z"/>
        </w:rPr>
        <w:pPrChange w:id="887" w:author="David Conklin" w:date="2020-11-16T11:13:00Z">
          <w:pPr>
            <w:spacing w:after="0" w:line="240" w:lineRule="auto"/>
            <w:ind w:left="720" w:hanging="720"/>
          </w:pPr>
        </w:pPrChange>
      </w:pPr>
      <w:del w:id="888" w:author="David Conklin" w:date="2020-11-16T11:13:00Z">
        <w:r w:rsidDel="007209DB">
          <w:delText>LENGTH – segment length in meters</w:delText>
        </w:r>
      </w:del>
    </w:p>
    <w:p w14:paraId="24130CBA" w14:textId="20974FA6" w:rsidR="008445B4" w:rsidDel="007209DB" w:rsidRDefault="008445B4">
      <w:pPr>
        <w:rPr>
          <w:del w:id="889" w:author="David Conklin" w:date="2020-11-16T11:13:00Z"/>
        </w:rPr>
      </w:pPr>
    </w:p>
    <w:p w14:paraId="6918DEA9" w14:textId="48FF959D" w:rsidR="008445B4" w:rsidDel="007209DB" w:rsidRDefault="008445B4">
      <w:pPr>
        <w:rPr>
          <w:del w:id="890" w:author="David Conklin" w:date="2020-11-16T11:13:00Z"/>
        </w:rPr>
      </w:pPr>
      <w:del w:id="891" w:author="David Conklin" w:date="2020-11-16T11:13:00Z">
        <w:r w:rsidDel="007209DB">
          <w:delText>Reach GIS layer attributes with values which are recalculated in the daily or yearly timesteps include:</w:delText>
        </w:r>
      </w:del>
    </w:p>
    <w:p w14:paraId="58B940DF" w14:textId="0CC13ABB" w:rsidR="008445B4" w:rsidDel="007209DB" w:rsidRDefault="008445B4">
      <w:pPr>
        <w:rPr>
          <w:del w:id="892" w:author="David Conklin" w:date="2020-11-16T11:13:00Z"/>
        </w:rPr>
        <w:pPrChange w:id="893" w:author="David Conklin" w:date="2020-11-16T11:13:00Z">
          <w:pPr>
            <w:pStyle w:val="ListParagraph"/>
            <w:numPr>
              <w:numId w:val="3"/>
            </w:numPr>
            <w:ind w:hanging="360"/>
          </w:pPr>
        </w:pPrChange>
      </w:pPr>
      <w:del w:id="894" w:author="David Conklin" w:date="2020-11-16T11:13:00Z">
        <w:r w:rsidDel="007209DB">
          <w:delText>Q, the discharge in cms from the most downstream subreach</w:delText>
        </w:r>
      </w:del>
    </w:p>
    <w:p w14:paraId="3495495F" w14:textId="1D3750DD" w:rsidR="008445B4" w:rsidDel="007209DB" w:rsidRDefault="00E02051">
      <w:pPr>
        <w:rPr>
          <w:del w:id="895" w:author="David Conklin" w:date="2020-11-16T11:13:00Z"/>
        </w:rPr>
        <w:pPrChange w:id="896" w:author="David Conklin" w:date="2020-11-16T11:13:00Z">
          <w:pPr>
            <w:pStyle w:val="ListParagraph"/>
            <w:numPr>
              <w:numId w:val="3"/>
            </w:numPr>
            <w:ind w:hanging="360"/>
          </w:pPr>
        </w:pPrChange>
      </w:pPr>
      <w:del w:id="897" w:author="David Conklin" w:date="2020-11-16T11:13:00Z">
        <w:r w:rsidDel="007209DB">
          <w:delText>EVAP_MM</w:delText>
        </w:r>
        <w:r w:rsidR="008445B4" w:rsidDel="007209DB">
          <w:delText xml:space="preserve">, total daily evaporation from the subreaches, </w:delText>
        </w:r>
        <w:r w:rsidR="008445B4" w:rsidRPr="00CE6214" w:rsidDel="007209DB">
          <w:delText>m</w:delText>
        </w:r>
        <w:r w:rsidR="008E4D0D" w:rsidDel="007209DB">
          <w:delText>m</w:delText>
        </w:r>
        <w:r w:rsidR="008445B4" w:rsidDel="007209DB">
          <w:delText xml:space="preserve"> of liquid water</w:delText>
        </w:r>
      </w:del>
    </w:p>
    <w:p w14:paraId="7205A5A7" w14:textId="72D81092" w:rsidR="008445B4" w:rsidDel="007209DB" w:rsidRDefault="008445B4">
      <w:pPr>
        <w:rPr>
          <w:del w:id="898" w:author="David Conklin" w:date="2020-11-16T11:13:00Z"/>
        </w:rPr>
        <w:pPrChange w:id="899" w:author="David Conklin" w:date="2020-11-16T11:13:00Z">
          <w:pPr>
            <w:pStyle w:val="ListParagraph"/>
            <w:numPr>
              <w:numId w:val="3"/>
            </w:numPr>
            <w:ind w:hanging="360"/>
          </w:pPr>
        </w:pPrChange>
      </w:pPr>
      <w:del w:id="900" w:author="David Conklin" w:date="2020-11-16T11:13:00Z">
        <w:r w:rsidDel="007209DB">
          <w:delText>REACH_H2O, total volume of water in the reach, m</w:delText>
        </w:r>
        <w:r w:rsidDel="007209DB">
          <w:rPr>
            <w:vertAlign w:val="superscript"/>
          </w:rPr>
          <w:delText>3</w:delText>
        </w:r>
      </w:del>
    </w:p>
    <w:p w14:paraId="7E728B5A" w14:textId="35E9F314" w:rsidR="00E02051" w:rsidDel="007209DB" w:rsidRDefault="00E02051">
      <w:pPr>
        <w:rPr>
          <w:del w:id="901" w:author="David Conklin" w:date="2020-11-16T11:13:00Z"/>
        </w:rPr>
        <w:pPrChange w:id="902" w:author="David Conklin" w:date="2020-11-16T11:13:00Z">
          <w:pPr>
            <w:pStyle w:val="ListParagraph"/>
            <w:numPr>
              <w:numId w:val="3"/>
            </w:numPr>
            <w:ind w:hanging="360"/>
          </w:pPr>
        </w:pPrChange>
      </w:pPr>
      <w:del w:id="903" w:author="David Conklin" w:date="2020-11-16T11:13:00Z">
        <w:r w:rsidDel="007209DB">
          <w:delText>AREA_H2O, surface area of water, m</w:delText>
        </w:r>
        <w:r w:rsidDel="007209DB">
          <w:rPr>
            <w:vertAlign w:val="superscript"/>
          </w:rPr>
          <w:delText>2</w:delText>
        </w:r>
      </w:del>
    </w:p>
    <w:p w14:paraId="6216F5C8" w14:textId="6AAD4380" w:rsidR="00E02051" w:rsidDel="007209DB" w:rsidRDefault="00E02051">
      <w:pPr>
        <w:rPr>
          <w:del w:id="904" w:author="David Conklin" w:date="2020-11-16T11:13:00Z"/>
        </w:rPr>
        <w:pPrChange w:id="905" w:author="David Conklin" w:date="2020-11-16T11:13:00Z">
          <w:pPr>
            <w:pStyle w:val="ListParagraph"/>
            <w:numPr>
              <w:numId w:val="3"/>
            </w:numPr>
            <w:ind w:hanging="360"/>
          </w:pPr>
        </w:pPrChange>
      </w:pPr>
      <w:del w:id="906" w:author="David Conklin" w:date="2020-11-16T11:13:00Z">
        <w:r w:rsidDel="007209DB">
          <w:delText>RAD_LW_OUT, net longwave radiation</w:delText>
        </w:r>
        <w:r w:rsidR="006E4895" w:rsidDel="007209DB">
          <w:delText>, positive for energy leaving the water, W/m</w:delText>
        </w:r>
        <w:r w:rsidR="006E4895" w:rsidDel="007209DB">
          <w:rPr>
            <w:vertAlign w:val="superscript"/>
          </w:rPr>
          <w:delText>2</w:delText>
        </w:r>
      </w:del>
    </w:p>
    <w:p w14:paraId="76AD793F" w14:textId="305621FC" w:rsidR="006E4895" w:rsidRPr="009018A8" w:rsidDel="007209DB" w:rsidRDefault="006E4895">
      <w:pPr>
        <w:rPr>
          <w:del w:id="907" w:author="David Conklin" w:date="2020-11-16T11:13:00Z"/>
        </w:rPr>
        <w:pPrChange w:id="908" w:author="David Conklin" w:date="2020-11-16T11:13:00Z">
          <w:pPr>
            <w:pStyle w:val="ListParagraph"/>
            <w:numPr>
              <w:numId w:val="3"/>
            </w:numPr>
            <w:ind w:hanging="360"/>
          </w:pPr>
        </w:pPrChange>
      </w:pPr>
      <w:del w:id="909" w:author="David Conklin" w:date="2020-11-16T11:13:00Z">
        <w:r w:rsidDel="007209DB">
          <w:delText>RAD_SW_IN, shortwave insolation, net of shading and weather effects, W/m</w:delText>
        </w:r>
        <w:r w:rsidDel="007209DB">
          <w:rPr>
            <w:vertAlign w:val="superscript"/>
          </w:rPr>
          <w:delText>2</w:delText>
        </w:r>
      </w:del>
    </w:p>
    <w:p w14:paraId="4C1CC813" w14:textId="282D0350" w:rsidR="00AC1C5C" w:rsidDel="007209DB" w:rsidRDefault="00AC1C5C">
      <w:pPr>
        <w:rPr>
          <w:del w:id="910" w:author="David Conklin" w:date="2020-11-16T11:13:00Z"/>
        </w:rPr>
        <w:pPrChange w:id="911" w:author="David Conklin" w:date="2020-11-16T11:13:00Z">
          <w:pPr>
            <w:spacing w:after="0" w:line="240" w:lineRule="auto"/>
            <w:ind w:left="720" w:hanging="720"/>
          </w:pPr>
        </w:pPrChange>
      </w:pPr>
    </w:p>
    <w:p w14:paraId="59DD39D8" w14:textId="22B354B1" w:rsidR="0054776F" w:rsidDel="007209DB" w:rsidRDefault="0054776F">
      <w:pPr>
        <w:rPr>
          <w:del w:id="912" w:author="David Conklin" w:date="2020-11-16T11:13:00Z"/>
        </w:rPr>
        <w:pPrChange w:id="913" w:author="David Conklin" w:date="2020-11-16T11:13:00Z">
          <w:pPr>
            <w:pStyle w:val="Heading2"/>
          </w:pPr>
        </w:pPrChange>
      </w:pPr>
      <w:del w:id="914" w:author="David Conklin" w:date="2020-11-16T11:13:00Z">
        <w:r w:rsidDel="007209DB">
          <w:delText>USGS data</w:delText>
        </w:r>
      </w:del>
    </w:p>
    <w:p w14:paraId="412508E1" w14:textId="19E5A1F7" w:rsidR="007B7882" w:rsidDel="007209DB" w:rsidRDefault="0054776F">
      <w:pPr>
        <w:rPr>
          <w:del w:id="915" w:author="David Conklin" w:date="2020-11-16T11:13:00Z"/>
        </w:rPr>
      </w:pPr>
      <w:del w:id="916" w:author="David Conklin" w:date="2020-11-16T11:13:00Z">
        <w:r w:rsidDel="007209DB">
          <w:tab/>
          <w:delText>The USGS operates a number of stream gages in the McKenzie River basin.  Flow and temperature data from these gages from 2000 through 2019 will be useful for calibrating CW3M for the McKenzie and for assessing its skill at reproducing observations when running hindcasts.</w:delText>
        </w:r>
        <w:r w:rsidR="00714A9A" w:rsidDel="007209DB">
          <w:delText xml:space="preserve">  </w:delText>
        </w:r>
        <w:r w:rsidR="007B7882" w:rsidDel="007209DB">
          <w:delText xml:space="preserve">The list of USGS sites below was generated by browsing the waterdata.usgs.gov/nwis/ website on 9/25/20.  Data from a number of the gages in this list has been used in earlier projects to calibrate and assess the skill of the Willamette basin model.  </w:delText>
        </w:r>
        <w:r w:rsidR="008964D4" w:rsidDel="007209DB">
          <w:delText>In the lists below, n</w:delText>
        </w:r>
        <w:r w:rsidR="007B7882" w:rsidDel="007209DB">
          <w:delText xml:space="preserve">umbers beginning with 14 are USGS site numbers; numbers beginning with 2377 are the COMIDs of associated stream reaches.  </w:delText>
        </w:r>
      </w:del>
    </w:p>
    <w:p w14:paraId="083292DC" w14:textId="5AE3B680" w:rsidR="008F3268" w:rsidDel="007209DB" w:rsidRDefault="008F3268">
      <w:pPr>
        <w:rPr>
          <w:del w:id="917" w:author="David Conklin" w:date="2020-11-16T11:13:00Z"/>
        </w:rPr>
      </w:pPr>
      <w:del w:id="918" w:author="David Conklin" w:date="2020-11-16T11:13:00Z">
        <w:r w:rsidDel="007209DB">
          <w:delText>There are 13 USGS stream flow gages with data for all or part of 2000-2019:</w:delText>
        </w:r>
      </w:del>
    </w:p>
    <w:p w14:paraId="713652EF" w14:textId="7C928297" w:rsidR="008F3268" w:rsidRPr="00714A9A" w:rsidDel="007209DB" w:rsidRDefault="008F3268">
      <w:pPr>
        <w:rPr>
          <w:del w:id="919" w:author="David Conklin" w:date="2020-11-16T11:13:00Z"/>
          <w:rFonts w:ascii="Calibri" w:eastAsia="Times New Roman" w:hAnsi="Calibri" w:cs="Calibri"/>
          <w:color w:val="000000"/>
        </w:rPr>
        <w:pPrChange w:id="920" w:author="David Conklin" w:date="2020-11-16T11:13:00Z">
          <w:pPr>
            <w:spacing w:after="0" w:line="240" w:lineRule="auto"/>
          </w:pPr>
        </w:pPrChange>
      </w:pPr>
      <w:del w:id="921" w:author="David Conklin" w:date="2020-11-16T11:13:00Z">
        <w:r w:rsidDel="007209DB">
          <w:rPr>
            <w:rFonts w:ascii="Calibri" w:eastAsia="Times New Roman" w:hAnsi="Calibri" w:cs="Calibri"/>
            <w:color w:val="000000"/>
          </w:rPr>
          <w:delText xml:space="preserve">flow temp 14158500 </w:delText>
        </w:r>
        <w:r w:rsidRPr="00714A9A" w:rsidDel="007209DB">
          <w:rPr>
            <w:rFonts w:ascii="Calibri" w:eastAsia="Times New Roman" w:hAnsi="Calibri" w:cs="Calibri"/>
            <w:color w:val="000000"/>
          </w:rPr>
          <w:delText>23773373</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AT</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OUTLET</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OF</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CLEAR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LAKE</w:delText>
        </w:r>
        <w:r w:rsidDel="007209DB">
          <w:rPr>
            <w:rFonts w:ascii="Calibri" w:eastAsia="Times New Roman" w:hAnsi="Calibri" w:cs="Calibri"/>
            <w:color w:val="000000"/>
          </w:rPr>
          <w:delText>, OR</w:delText>
        </w:r>
      </w:del>
    </w:p>
    <w:p w14:paraId="4C18A1D8" w14:textId="3BDDC7E9" w:rsidR="008F3268" w:rsidDel="007209DB" w:rsidRDefault="008F3268">
      <w:pPr>
        <w:rPr>
          <w:del w:id="922" w:author="David Conklin" w:date="2020-11-16T11:13:00Z"/>
        </w:rPr>
        <w:pPrChange w:id="923" w:author="David Conklin" w:date="2020-11-16T11:13:00Z">
          <w:pPr>
            <w:spacing w:after="0"/>
          </w:pPr>
        </w:pPrChange>
      </w:pPr>
      <w:del w:id="924" w:author="David Conklin" w:date="2020-11-16T11:13:00Z">
        <w:r w:rsidDel="007209DB">
          <w:delText xml:space="preserve">flow temp 14158790 23773393 </w:delText>
        </w:r>
        <w:r w:rsidRPr="00714A9A" w:rsidDel="007209DB">
          <w:delText>SMITH</w:delText>
        </w:r>
        <w:r w:rsidDel="007209DB">
          <w:delText xml:space="preserve"> </w:delText>
        </w:r>
        <w:r w:rsidRPr="00714A9A" w:rsidDel="007209DB">
          <w:delText>RIVER</w:delText>
        </w:r>
        <w:r w:rsidDel="007209DB">
          <w:delText xml:space="preserve"> </w:delText>
        </w:r>
        <w:r w:rsidRPr="00714A9A" w:rsidDel="007209DB">
          <w:delText>ABV</w:delText>
        </w:r>
        <w:r w:rsidDel="007209DB">
          <w:delText xml:space="preserve"> </w:delText>
        </w:r>
        <w:r w:rsidRPr="00714A9A" w:rsidDel="007209DB">
          <w:delText>SMITH</w:delText>
        </w:r>
        <w:r w:rsidDel="007209DB">
          <w:delText xml:space="preserve"> </w:delText>
        </w:r>
        <w:r w:rsidRPr="00714A9A" w:rsidDel="007209DB">
          <w:delText>R</w:delText>
        </w:r>
        <w:r w:rsidDel="007209DB">
          <w:delText xml:space="preserve"> </w:delText>
        </w:r>
        <w:r w:rsidRPr="00714A9A" w:rsidDel="007209DB">
          <w:delText>RESV</w:delText>
        </w:r>
        <w:r w:rsidDel="007209DB">
          <w:delText xml:space="preserve"> </w:delText>
        </w:r>
        <w:r w:rsidRPr="00714A9A" w:rsidDel="007209DB">
          <w:delText>NR</w:delText>
        </w:r>
        <w:r w:rsidDel="007209DB">
          <w:delText xml:space="preserve"> </w:delText>
        </w:r>
        <w:r w:rsidRPr="00714A9A" w:rsidDel="007209DB">
          <w:delText>BELKNAP</w:delText>
        </w:r>
        <w:r w:rsidDel="007209DB">
          <w:delText xml:space="preserve"> </w:delText>
        </w:r>
        <w:r w:rsidRPr="00714A9A" w:rsidDel="007209DB">
          <w:delText>SPRNGS</w:delText>
        </w:r>
      </w:del>
    </w:p>
    <w:p w14:paraId="3FE0D429" w14:textId="687FAB10" w:rsidR="008F3268" w:rsidDel="007209DB" w:rsidRDefault="008F3268">
      <w:pPr>
        <w:rPr>
          <w:del w:id="925" w:author="David Conklin" w:date="2020-11-16T11:13:00Z"/>
        </w:rPr>
        <w:pPrChange w:id="926" w:author="David Conklin" w:date="2020-11-16T11:13:00Z">
          <w:pPr>
            <w:spacing w:after="0"/>
          </w:pPr>
        </w:pPrChange>
      </w:pPr>
      <w:del w:id="927" w:author="David Conklin" w:date="2020-11-16T11:13:00Z">
        <w:r w:rsidDel="007209DB">
          <w:delText xml:space="preserve">flow temp 14158850 23773359 </w:delText>
        </w:r>
        <w:r w:rsidRPr="00714A9A" w:rsidDel="007209DB">
          <w:delText>MCKENZIE</w:delText>
        </w:r>
        <w:r w:rsidDel="007209DB">
          <w:delText xml:space="preserve"> </w:delText>
        </w:r>
        <w:r w:rsidRPr="00714A9A" w:rsidDel="007209DB">
          <w:delText>R</w:delText>
        </w:r>
        <w:r w:rsidDel="007209DB">
          <w:delText xml:space="preserve"> </w:delText>
        </w:r>
        <w:r w:rsidRPr="00714A9A" w:rsidDel="007209DB">
          <w:delText>BLW</w:delText>
        </w:r>
        <w:r w:rsidDel="007209DB">
          <w:delText xml:space="preserve"> </w:delText>
        </w:r>
        <w:r w:rsidRPr="00714A9A" w:rsidDel="007209DB">
          <w:delText>TRAIL</w:delText>
        </w:r>
        <w:r w:rsidDel="007209DB">
          <w:delText xml:space="preserve"> </w:delText>
        </w:r>
        <w:r w:rsidRPr="00714A9A" w:rsidDel="007209DB">
          <w:delText>BR</w:delText>
        </w:r>
        <w:r w:rsidDel="007209DB">
          <w:delText xml:space="preserve"> </w:delText>
        </w:r>
        <w:r w:rsidRPr="00714A9A" w:rsidDel="007209DB">
          <w:delText>DAM</w:delText>
        </w:r>
        <w:r w:rsidDel="007209DB">
          <w:delText xml:space="preserve"> </w:delText>
        </w:r>
        <w:r w:rsidRPr="00714A9A" w:rsidDel="007209DB">
          <w:delText>NR</w:delText>
        </w:r>
        <w:r w:rsidDel="007209DB">
          <w:delText xml:space="preserve"> </w:delText>
        </w:r>
        <w:r w:rsidRPr="00714A9A" w:rsidDel="007209DB">
          <w:delText>BELKNAP</w:delText>
        </w:r>
        <w:r w:rsidDel="007209DB">
          <w:delText xml:space="preserve"> </w:delText>
        </w:r>
        <w:r w:rsidRPr="00714A9A" w:rsidDel="007209DB">
          <w:delText>SPRINGS</w:delText>
        </w:r>
      </w:del>
    </w:p>
    <w:p w14:paraId="14EFDF66" w14:textId="7F6CD80E" w:rsidR="008F3268" w:rsidDel="007209DB" w:rsidRDefault="008F3268">
      <w:pPr>
        <w:rPr>
          <w:del w:id="928" w:author="David Conklin" w:date="2020-11-16T11:13:00Z"/>
          <w:rFonts w:ascii="Calibri" w:eastAsia="Times New Roman" w:hAnsi="Calibri" w:cs="Calibri"/>
          <w:color w:val="000000"/>
        </w:rPr>
        <w:pPrChange w:id="929" w:author="David Conklin" w:date="2020-11-16T11:13:00Z">
          <w:pPr>
            <w:spacing w:after="0"/>
          </w:pPr>
        </w:pPrChange>
      </w:pPr>
      <w:del w:id="930" w:author="David Conklin" w:date="2020-11-16T11:13:00Z">
        <w:r w:rsidDel="007209DB">
          <w:delText xml:space="preserve">flow temp 14159200 23773037 </w:delText>
        </w:r>
        <w:r w:rsidRPr="00714A9A" w:rsidDel="007209DB">
          <w:rPr>
            <w:rFonts w:ascii="Calibri" w:eastAsia="Times New Roman" w:hAnsi="Calibri" w:cs="Calibri"/>
            <w:color w:val="000000"/>
          </w:rPr>
          <w:delText>SO</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FK</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ABV</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COUGAR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LAKE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NR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RAINBOW</w:delText>
        </w:r>
      </w:del>
    </w:p>
    <w:p w14:paraId="07FFAFCD" w14:textId="71DD1AD6" w:rsidR="008F3268" w:rsidDel="007209DB" w:rsidRDefault="008F3268">
      <w:pPr>
        <w:rPr>
          <w:del w:id="931" w:author="David Conklin" w:date="2020-11-16T11:13:00Z"/>
          <w:rFonts w:ascii="Calibri" w:eastAsia="Times New Roman" w:hAnsi="Calibri" w:cs="Calibri"/>
          <w:color w:val="000000"/>
        </w:rPr>
        <w:pPrChange w:id="932" w:author="David Conklin" w:date="2020-11-16T11:13:00Z">
          <w:pPr>
            <w:spacing w:after="0"/>
          </w:pPr>
        </w:pPrChange>
      </w:pPr>
      <w:del w:id="933" w:author="David Conklin" w:date="2020-11-16T11:13:00Z">
        <w:r w:rsidDel="007209DB">
          <w:rPr>
            <w:rFonts w:ascii="Calibri" w:eastAsia="Times New Roman" w:hAnsi="Calibri" w:cs="Calibri"/>
            <w:color w:val="000000"/>
          </w:rPr>
          <w:delText xml:space="preserve">flow temp 14159500 23773009 </w:delText>
        </w:r>
        <w:r w:rsidRPr="00714A9A" w:rsidDel="007209DB">
          <w:rPr>
            <w:rFonts w:ascii="Calibri" w:eastAsia="Times New Roman" w:hAnsi="Calibri" w:cs="Calibri"/>
            <w:color w:val="000000"/>
          </w:rPr>
          <w:delText>SOUTH</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FORK</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NEAR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RAINBOW</w:delText>
        </w:r>
      </w:del>
    </w:p>
    <w:p w14:paraId="6C3A1B6F" w14:textId="339CAFC4" w:rsidR="008F3268" w:rsidDel="007209DB" w:rsidRDefault="008F3268">
      <w:pPr>
        <w:rPr>
          <w:del w:id="934" w:author="David Conklin" w:date="2020-11-16T11:13:00Z"/>
          <w:rFonts w:ascii="Calibri" w:eastAsia="Times New Roman" w:hAnsi="Calibri" w:cs="Calibri"/>
          <w:color w:val="000000"/>
        </w:rPr>
        <w:pPrChange w:id="935" w:author="David Conklin" w:date="2020-11-16T11:13:00Z">
          <w:pPr>
            <w:spacing w:after="0"/>
          </w:pPr>
        </w:pPrChange>
      </w:pPr>
      <w:del w:id="936" w:author="David Conklin" w:date="2020-11-16T11:13:00Z">
        <w:r w:rsidDel="007209DB">
          <w:rPr>
            <w:rFonts w:ascii="Calibri" w:eastAsia="Times New Roman" w:hAnsi="Calibri" w:cs="Calibri"/>
            <w:color w:val="000000"/>
          </w:rPr>
          <w:delText>flow temp 14162200 23773405 BLUE RIVER AT BLUE RIVER</w:delText>
        </w:r>
      </w:del>
    </w:p>
    <w:p w14:paraId="0C3B6B63" w14:textId="00A0C45B" w:rsidR="008F3268" w:rsidDel="007209DB" w:rsidRDefault="008F3268">
      <w:pPr>
        <w:rPr>
          <w:del w:id="937" w:author="David Conklin" w:date="2020-11-16T11:13:00Z"/>
          <w:rFonts w:ascii="Calibri" w:eastAsia="Times New Roman" w:hAnsi="Calibri" w:cs="Calibri"/>
          <w:color w:val="000000"/>
        </w:rPr>
        <w:pPrChange w:id="938" w:author="David Conklin" w:date="2020-11-16T11:13:00Z">
          <w:pPr>
            <w:spacing w:after="0"/>
          </w:pPr>
        </w:pPrChange>
      </w:pPr>
      <w:del w:id="939" w:author="David Conklin" w:date="2020-11-16T11:13:00Z">
        <w:r w:rsidDel="007209DB">
          <w:rPr>
            <w:rFonts w:ascii="Calibri" w:eastAsia="Times New Roman" w:hAnsi="Calibri" w:cs="Calibri"/>
            <w:color w:val="000000"/>
          </w:rPr>
          <w:delText>flow temp 14162500 23772909 MCKENZIE RIVER NEAR VIDA</w:delText>
        </w:r>
      </w:del>
    </w:p>
    <w:p w14:paraId="5E936465" w14:textId="6D25D594" w:rsidR="008F3268" w:rsidDel="007209DB" w:rsidRDefault="008F3268">
      <w:pPr>
        <w:rPr>
          <w:del w:id="940" w:author="David Conklin" w:date="2020-11-16T11:13:00Z"/>
          <w:rFonts w:ascii="Calibri" w:eastAsia="Times New Roman" w:hAnsi="Calibri" w:cs="Calibri"/>
          <w:color w:val="000000"/>
        </w:rPr>
        <w:pPrChange w:id="941" w:author="David Conklin" w:date="2020-11-16T11:13:00Z">
          <w:pPr>
            <w:spacing w:after="0"/>
          </w:pPr>
        </w:pPrChange>
      </w:pPr>
      <w:del w:id="942" w:author="David Conklin" w:date="2020-11-16T11:13:00Z">
        <w:r w:rsidDel="007209DB">
          <w:rPr>
            <w:rFonts w:ascii="Calibri" w:eastAsia="Times New Roman" w:hAnsi="Calibri" w:cs="Calibri"/>
            <w:color w:val="000000"/>
          </w:rPr>
          <w:delText>flow temp 14163150 23772857 MCKENZIE RIVER BLW LEABURG DAM, NR LEABURG, OR</w:delText>
        </w:r>
      </w:del>
    </w:p>
    <w:p w14:paraId="577F4FB5" w14:textId="37A01FAD" w:rsidR="008F3268" w:rsidDel="007209DB" w:rsidRDefault="008F3268">
      <w:pPr>
        <w:rPr>
          <w:del w:id="943" w:author="David Conklin" w:date="2020-11-16T11:13:00Z"/>
          <w:rFonts w:ascii="Calibri" w:eastAsia="Times New Roman" w:hAnsi="Calibri" w:cs="Calibri"/>
          <w:color w:val="000000"/>
        </w:rPr>
        <w:pPrChange w:id="944" w:author="David Conklin" w:date="2020-11-16T11:13:00Z">
          <w:pPr>
            <w:spacing w:after="0"/>
          </w:pPr>
        </w:pPrChange>
      </w:pPr>
      <w:del w:id="945" w:author="David Conklin" w:date="2020-11-16T11:13:00Z">
        <w:r w:rsidDel="007209DB">
          <w:rPr>
            <w:rFonts w:ascii="Calibri" w:eastAsia="Times New Roman" w:hAnsi="Calibri" w:cs="Calibri"/>
            <w:color w:val="000000"/>
          </w:rPr>
          <w:delText xml:space="preserve">flow temp 14163900 23772801 MCKENZIE RIVER  NEAR WALTERVILLE </w:delText>
        </w:r>
      </w:del>
    </w:p>
    <w:p w14:paraId="14C284AC" w14:textId="53F3272C" w:rsidR="008F3268" w:rsidDel="007209DB" w:rsidRDefault="008F3268">
      <w:pPr>
        <w:rPr>
          <w:del w:id="946" w:author="David Conklin" w:date="2020-11-16T11:13:00Z"/>
          <w:rFonts w:ascii="Calibri" w:eastAsia="Times New Roman" w:hAnsi="Calibri" w:cs="Calibri"/>
          <w:color w:val="000000"/>
        </w:rPr>
        <w:pPrChange w:id="947" w:author="David Conklin" w:date="2020-11-16T11:13:00Z">
          <w:pPr>
            <w:spacing w:after="0"/>
          </w:pPr>
        </w:pPrChange>
      </w:pPr>
      <w:del w:id="948" w:author="David Conklin" w:date="2020-11-16T11:13:00Z">
        <w:r w:rsidDel="007209DB">
          <w:rPr>
            <w:rFonts w:ascii="Calibri" w:eastAsia="Times New Roman" w:hAnsi="Calibri" w:cs="Calibri"/>
            <w:color w:val="000000"/>
          </w:rPr>
          <w:delText>flow temp 14164700 23774369 CEDAR CREEK AT SPRINGFIELD</w:delText>
        </w:r>
      </w:del>
    </w:p>
    <w:p w14:paraId="056882F2" w14:textId="5C8307A1" w:rsidR="008F3268" w:rsidDel="007209DB" w:rsidRDefault="008F3268">
      <w:pPr>
        <w:rPr>
          <w:del w:id="949" w:author="David Conklin" w:date="2020-11-16T11:13:00Z"/>
          <w:rFonts w:ascii="Calibri" w:eastAsia="Times New Roman" w:hAnsi="Calibri" w:cs="Calibri"/>
          <w:color w:val="000000"/>
        </w:rPr>
        <w:pPrChange w:id="950" w:author="David Conklin" w:date="2020-11-16T11:13:00Z">
          <w:pPr>
            <w:spacing w:after="0"/>
          </w:pPr>
        </w:pPrChange>
      </w:pPr>
      <w:del w:id="951" w:author="David Conklin" w:date="2020-11-16T11:13:00Z">
        <w:r w:rsidDel="007209DB">
          <w:rPr>
            <w:rFonts w:ascii="Calibri" w:eastAsia="Times New Roman" w:hAnsi="Calibri" w:cs="Calibri"/>
            <w:color w:val="000000"/>
          </w:rPr>
          <w:delText>flow temp 14164900 23772751 MCKENZIE RIVER ABV HAYDEN BR, AT SPRINGFIELD, OR</w:delText>
        </w:r>
      </w:del>
    </w:p>
    <w:p w14:paraId="157423D5" w14:textId="6925D6FF" w:rsidR="008F3268" w:rsidDel="007209DB" w:rsidRDefault="008F3268">
      <w:pPr>
        <w:rPr>
          <w:del w:id="952" w:author="David Conklin" w:date="2020-11-16T11:13:00Z"/>
          <w:rFonts w:ascii="Calibri" w:eastAsia="Times New Roman" w:hAnsi="Calibri" w:cs="Calibri"/>
          <w:color w:val="000000"/>
        </w:rPr>
        <w:pPrChange w:id="953" w:author="David Conklin" w:date="2020-11-16T11:13:00Z">
          <w:pPr>
            <w:spacing w:after="0"/>
          </w:pPr>
        </w:pPrChange>
      </w:pPr>
      <w:del w:id="954" w:author="David Conklin" w:date="2020-11-16T11:13:00Z">
        <w:r w:rsidDel="007209DB">
          <w:rPr>
            <w:rFonts w:ascii="Calibri" w:eastAsia="Times New Roman" w:hAnsi="Calibri" w:cs="Calibri"/>
            <w:color w:val="000000"/>
          </w:rPr>
          <w:delText>flow            14165000 23773513 MOHAWK RIVER NEAR SPRINGFIELD</w:delText>
        </w:r>
      </w:del>
    </w:p>
    <w:p w14:paraId="45F8B4A1" w14:textId="6BB5E95F" w:rsidR="008F3268" w:rsidDel="007209DB" w:rsidRDefault="008F3268">
      <w:pPr>
        <w:rPr>
          <w:del w:id="955" w:author="David Conklin" w:date="2020-11-16T11:13:00Z"/>
        </w:rPr>
      </w:pPr>
    </w:p>
    <w:p w14:paraId="4C594A2E" w14:textId="009EECA7" w:rsidR="008F3268" w:rsidDel="007209DB" w:rsidRDefault="008F3268">
      <w:pPr>
        <w:rPr>
          <w:del w:id="956" w:author="David Conklin" w:date="2020-11-16T11:13:00Z"/>
        </w:rPr>
      </w:pPr>
      <w:del w:id="957" w:author="David Conklin" w:date="2020-11-16T11:13:00Z">
        <w:r w:rsidDel="007209DB">
          <w:delText>There are 6 USGS stream temperature gages with data for all or part of 2000-2019:</w:delText>
        </w:r>
      </w:del>
    </w:p>
    <w:p w14:paraId="5014623C" w14:textId="335A8586" w:rsidR="008F3268" w:rsidDel="007209DB" w:rsidRDefault="008F3268">
      <w:pPr>
        <w:rPr>
          <w:del w:id="958" w:author="David Conklin" w:date="2020-11-16T11:13:00Z"/>
          <w:rFonts w:ascii="Calibri" w:eastAsia="Times New Roman" w:hAnsi="Calibri" w:cs="Calibri"/>
          <w:color w:val="000000"/>
        </w:rPr>
        <w:pPrChange w:id="959" w:author="David Conklin" w:date="2020-11-16T11:13:00Z">
          <w:pPr>
            <w:spacing w:after="0"/>
          </w:pPr>
        </w:pPrChange>
      </w:pPr>
      <w:del w:id="960" w:author="David Conklin" w:date="2020-11-16T11:13:00Z">
        <w:r w:rsidDel="007209DB">
          <w:delText xml:space="preserve">flow temp 14159200 23773037 </w:delText>
        </w:r>
        <w:r w:rsidRPr="00714A9A" w:rsidDel="007209DB">
          <w:rPr>
            <w:rFonts w:ascii="Calibri" w:eastAsia="Times New Roman" w:hAnsi="Calibri" w:cs="Calibri"/>
            <w:color w:val="000000"/>
          </w:rPr>
          <w:delText>SO</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FK</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ABV</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COUGAR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LAKE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NR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RAINBOW</w:delText>
        </w:r>
      </w:del>
    </w:p>
    <w:p w14:paraId="396D967E" w14:textId="5E01CDCD" w:rsidR="008F3268" w:rsidDel="007209DB" w:rsidRDefault="008F3268">
      <w:pPr>
        <w:rPr>
          <w:del w:id="961" w:author="David Conklin" w:date="2020-11-16T11:13:00Z"/>
          <w:rFonts w:ascii="Calibri" w:eastAsia="Times New Roman" w:hAnsi="Calibri" w:cs="Calibri"/>
          <w:color w:val="000000"/>
        </w:rPr>
        <w:pPrChange w:id="962" w:author="David Conklin" w:date="2020-11-16T11:13:00Z">
          <w:pPr>
            <w:spacing w:after="0"/>
          </w:pPr>
        </w:pPrChange>
      </w:pPr>
      <w:del w:id="963" w:author="David Conklin" w:date="2020-11-16T11:13:00Z">
        <w:r w:rsidDel="007209DB">
          <w:rPr>
            <w:rFonts w:ascii="Calibri" w:eastAsia="Times New Roman" w:hAnsi="Calibri" w:cs="Calibri"/>
            <w:color w:val="000000"/>
          </w:rPr>
          <w:delText xml:space="preserve">flow temp 14159500 23773009 </w:delText>
        </w:r>
        <w:r w:rsidRPr="00714A9A" w:rsidDel="007209DB">
          <w:rPr>
            <w:rFonts w:ascii="Calibri" w:eastAsia="Times New Roman" w:hAnsi="Calibri" w:cs="Calibri"/>
            <w:color w:val="000000"/>
          </w:rPr>
          <w:delText>SOUTH</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FORK</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MCKENZIE</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RIVER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NEAR</w:delText>
        </w:r>
        <w:r w:rsidDel="007209DB">
          <w:rPr>
            <w:rFonts w:ascii="Calibri" w:eastAsia="Times New Roman" w:hAnsi="Calibri" w:cs="Calibri"/>
            <w:color w:val="000000"/>
          </w:rPr>
          <w:delText xml:space="preserve"> </w:delText>
        </w:r>
        <w:r w:rsidRPr="00714A9A" w:rsidDel="007209DB">
          <w:rPr>
            <w:rFonts w:ascii="Calibri" w:eastAsia="Times New Roman" w:hAnsi="Calibri" w:cs="Calibri"/>
            <w:color w:val="000000"/>
          </w:rPr>
          <w:delText>RAINBOW</w:delText>
        </w:r>
      </w:del>
    </w:p>
    <w:p w14:paraId="09966E95" w14:textId="520280EB" w:rsidR="008F3268" w:rsidDel="007209DB" w:rsidRDefault="008F3268">
      <w:pPr>
        <w:rPr>
          <w:del w:id="964" w:author="David Conklin" w:date="2020-11-16T11:13:00Z"/>
          <w:rFonts w:ascii="Calibri" w:eastAsia="Times New Roman" w:hAnsi="Calibri" w:cs="Calibri"/>
          <w:color w:val="000000"/>
        </w:rPr>
        <w:pPrChange w:id="965" w:author="David Conklin" w:date="2020-11-16T11:13:00Z">
          <w:pPr>
            <w:spacing w:after="0"/>
          </w:pPr>
        </w:pPrChange>
      </w:pPr>
      <w:del w:id="966" w:author="David Conklin" w:date="2020-11-16T11:13:00Z">
        <w:r w:rsidDel="007209DB">
          <w:rPr>
            <w:rFonts w:ascii="Calibri" w:eastAsia="Times New Roman" w:hAnsi="Calibri" w:cs="Calibri"/>
            <w:color w:val="000000"/>
          </w:rPr>
          <w:delText>flow temp 14161100 23773429 BLUE RIVER BELOW TIDBITS CREEK, NR BLUE RIVER, OR</w:delText>
        </w:r>
      </w:del>
    </w:p>
    <w:p w14:paraId="35C628AA" w14:textId="74DA0453" w:rsidR="008F3268" w:rsidDel="007209DB" w:rsidRDefault="008F3268">
      <w:pPr>
        <w:rPr>
          <w:del w:id="967" w:author="David Conklin" w:date="2020-11-16T11:13:00Z"/>
          <w:rFonts w:ascii="Calibri" w:eastAsia="Times New Roman" w:hAnsi="Calibri" w:cs="Calibri"/>
          <w:color w:val="000000"/>
        </w:rPr>
        <w:pPrChange w:id="968" w:author="David Conklin" w:date="2020-11-16T11:13:00Z">
          <w:pPr>
            <w:spacing w:after="0"/>
          </w:pPr>
        </w:pPrChange>
      </w:pPr>
      <w:del w:id="969" w:author="David Conklin" w:date="2020-11-16T11:13:00Z">
        <w:r w:rsidDel="007209DB">
          <w:rPr>
            <w:rFonts w:ascii="Calibri" w:eastAsia="Times New Roman" w:hAnsi="Calibri" w:cs="Calibri"/>
            <w:color w:val="000000"/>
          </w:rPr>
          <w:delText>flow temp 14162200 23773405 BLUE RIVER AT BLUE RIVER</w:delText>
        </w:r>
      </w:del>
    </w:p>
    <w:p w14:paraId="0E12DA07" w14:textId="6927D3AB" w:rsidR="008F3268" w:rsidDel="007209DB" w:rsidRDefault="008F3268">
      <w:pPr>
        <w:rPr>
          <w:del w:id="970" w:author="David Conklin" w:date="2020-11-16T11:13:00Z"/>
          <w:rFonts w:ascii="Calibri" w:eastAsia="Times New Roman" w:hAnsi="Calibri" w:cs="Calibri"/>
          <w:color w:val="000000"/>
        </w:rPr>
        <w:pPrChange w:id="971" w:author="David Conklin" w:date="2020-11-16T11:13:00Z">
          <w:pPr>
            <w:spacing w:after="0"/>
          </w:pPr>
        </w:pPrChange>
      </w:pPr>
      <w:del w:id="972" w:author="David Conklin" w:date="2020-11-16T11:13:00Z">
        <w:r w:rsidDel="007209DB">
          <w:rPr>
            <w:rFonts w:ascii="Calibri" w:eastAsia="Times New Roman" w:hAnsi="Calibri" w:cs="Calibri"/>
            <w:color w:val="000000"/>
          </w:rPr>
          <w:delText>flow temp 14162500 23772909 MCKENZIE RIVER NEAR VIDA</w:delText>
        </w:r>
      </w:del>
    </w:p>
    <w:p w14:paraId="17233D4D" w14:textId="134CC21C" w:rsidR="008F3268" w:rsidDel="007209DB" w:rsidRDefault="008F3268">
      <w:pPr>
        <w:rPr>
          <w:del w:id="973" w:author="David Conklin" w:date="2020-11-16T11:13:00Z"/>
          <w:rFonts w:ascii="Calibri" w:eastAsia="Times New Roman" w:hAnsi="Calibri" w:cs="Calibri"/>
          <w:color w:val="000000"/>
        </w:rPr>
        <w:pPrChange w:id="974" w:author="David Conklin" w:date="2020-11-16T11:13:00Z">
          <w:pPr>
            <w:spacing w:after="0"/>
          </w:pPr>
        </w:pPrChange>
      </w:pPr>
      <w:del w:id="975" w:author="David Conklin" w:date="2020-11-16T11:13:00Z">
        <w:r w:rsidDel="007209DB">
          <w:rPr>
            <w:rFonts w:ascii="Calibri" w:eastAsia="Times New Roman" w:hAnsi="Calibri" w:cs="Calibri"/>
            <w:color w:val="000000"/>
          </w:rPr>
          <w:delText>flow temp 14164900 23772751 MCKENZIE RIVER ABV HAYDEN BR, AT SPRINGFIELD, OR</w:delText>
        </w:r>
      </w:del>
    </w:p>
    <w:p w14:paraId="2C1DAD84" w14:textId="02BF6918" w:rsidR="008F3268" w:rsidDel="007209DB" w:rsidRDefault="008F3268">
      <w:pPr>
        <w:rPr>
          <w:del w:id="976" w:author="David Conklin" w:date="2020-11-16T11:13:00Z"/>
          <w:rFonts w:ascii="Calibri" w:eastAsia="Times New Roman" w:hAnsi="Calibri" w:cs="Calibri"/>
          <w:color w:val="000000"/>
        </w:rPr>
        <w:pPrChange w:id="977" w:author="David Conklin" w:date="2020-11-16T11:13:00Z">
          <w:pPr>
            <w:spacing w:after="0"/>
          </w:pPr>
        </w:pPrChange>
      </w:pPr>
    </w:p>
    <w:p w14:paraId="34A23907" w14:textId="452BA461" w:rsidR="002473EE" w:rsidDel="007209DB" w:rsidRDefault="002473EE">
      <w:pPr>
        <w:rPr>
          <w:del w:id="978" w:author="David Conklin" w:date="2020-11-16T11:13:00Z"/>
        </w:rPr>
      </w:pPr>
      <w:del w:id="979" w:author="David Conklin" w:date="2020-11-16T11:13:00Z">
        <w:r w:rsidDel="007209DB">
          <w:tab/>
          <w:delText xml:space="preserve">In order for CW3M to ingest the observation data, it has to be in a certain format.  Each file can contain daily data for </w:delText>
        </w:r>
        <w:r w:rsidR="007B7882" w:rsidDel="007209DB">
          <w:delText xml:space="preserve">only </w:delText>
        </w:r>
        <w:r w:rsidDel="007209DB">
          <w:delText>a single variable (i.e. flow in cfs or temperature in degC</w:delText>
        </w:r>
        <w:r w:rsidR="007B7882" w:rsidDel="007209DB">
          <w:delText>, but not both in the same file</w:delText>
        </w:r>
        <w:r w:rsidDel="007209DB">
          <w:delText>) for every day between two dates (e. g. 1/1/2000 through 12/31/2019).  Intervals other than 1/1/2000-12/31/2019 are acceptable, but only the portion starting in 2000 or later will be useful for this project.</w:delText>
        </w:r>
      </w:del>
    </w:p>
    <w:p w14:paraId="433BD4C6" w14:textId="44E132F3" w:rsidR="002473EE" w:rsidDel="007209DB" w:rsidRDefault="002473EE">
      <w:pPr>
        <w:rPr>
          <w:del w:id="980" w:author="David Conklin" w:date="2020-11-16T11:13:00Z"/>
        </w:rPr>
      </w:pPr>
      <w:del w:id="981" w:author="David Conklin" w:date="2020-11-16T11:13:00Z">
        <w:r w:rsidDel="007209DB">
          <w:tab/>
          <w:delText xml:space="preserve">Data files should be in CSV format, i.e. </w:delText>
        </w:r>
        <w:r w:rsidR="007B7882" w:rsidDel="007209DB">
          <w:delText>“</w:delText>
        </w:r>
        <w:r w:rsidDel="007209DB">
          <w:delText>comma</w:delText>
        </w:r>
        <w:r w:rsidR="00F57A2F" w:rsidDel="007209DB">
          <w:delText>-separated va</w:delText>
        </w:r>
        <w:r w:rsidR="007B7882" w:rsidDel="007209DB">
          <w:delText>lues”</w:delText>
        </w:r>
        <w:r w:rsidR="00F57A2F" w:rsidDel="007209DB">
          <w:delText xml:space="preserve"> text data.  </w:delText>
        </w:r>
        <w:r w:rsidR="00F209B3" w:rsidDel="007209DB">
          <w:delText>Initial lines</w:delText>
        </w:r>
        <w:r w:rsidR="00F57A2F" w:rsidDel="007209DB">
          <w:delText xml:space="preserve"> start</w:delText>
        </w:r>
        <w:r w:rsidR="00F209B3" w:rsidDel="007209DB">
          <w:delText>ing</w:delText>
        </w:r>
        <w:r w:rsidR="00F57A2F" w:rsidDel="007209DB">
          <w:delText xml:space="preserve"> with a semi-colon</w:delText>
        </w:r>
      </w:del>
      <w:del w:id="982" w:author="David Conklin" w:date="2020-11-12T17:05:00Z">
        <w:r w:rsidR="00F57A2F" w:rsidDel="00467DFA">
          <w:delText>,</w:delText>
        </w:r>
      </w:del>
      <w:del w:id="983" w:author="David Conklin" w:date="2020-11-16T11:13:00Z">
        <w:r w:rsidR="00F57A2F" w:rsidDel="007209DB">
          <w:delText xml:space="preserve"> </w:delText>
        </w:r>
        <w:r w:rsidR="00F209B3" w:rsidDel="007209DB">
          <w:delText>are</w:delText>
        </w:r>
        <w:r w:rsidR="00F57A2F" w:rsidDel="007209DB">
          <w:delText xml:space="preserve"> treated as comment</w:delText>
        </w:r>
        <w:r w:rsidR="00F209B3" w:rsidDel="007209DB">
          <w:delText>s</w:delText>
        </w:r>
        <w:r w:rsidR="00F57A2F" w:rsidDel="007209DB">
          <w:delText xml:space="preserve">.  The first line should be used to identify the data and its provenance.  The </w:delText>
        </w:r>
        <w:r w:rsidR="00F209B3" w:rsidDel="007209DB">
          <w:delText xml:space="preserve">first </w:delText>
        </w:r>
        <w:r w:rsidR="00F57A2F" w:rsidDel="007209DB">
          <w:delText>line</w:delText>
        </w:r>
        <w:r w:rsidR="00F209B3" w:rsidDel="007209DB">
          <w:delText xml:space="preserve"> which does not start with a semicolon</w:delText>
        </w:r>
        <w:r w:rsidR="00F57A2F" w:rsidDel="007209DB">
          <w:delText xml:space="preserve"> is interpreted as column names.</w:delText>
        </w:r>
        <w:r w:rsidR="007B7882" w:rsidDel="007209DB">
          <w:delText xml:space="preserve">  The first column is called “day_index”.  The second column name identifies </w:delText>
        </w:r>
        <w:r w:rsidR="004F155A" w:rsidDel="007209DB">
          <w:delTex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delText>
        </w:r>
        <w:r w:rsidR="001D18A6" w:rsidDel="007209DB">
          <w:delText>; the day_index for</w:delText>
        </w:r>
        <w:r w:rsidR="004F155A" w:rsidDel="007209DB">
          <w:delText xml:space="preserve"> </w:delText>
        </w:r>
        <w:r w:rsidR="001D18A6" w:rsidDel="007209DB">
          <w:delText xml:space="preserve">1/1/1900 is 0, the day_index for 1/2/1900 is 1, and so on. </w:delText>
        </w:r>
        <w:r w:rsidR="004F155A" w:rsidDel="007209DB">
          <w:delText xml:space="preserve"> The data should appear in order of increasing date, and there shouldn’t be any missing dates.</w:delText>
        </w:r>
        <w:r w:rsidR="001D18A6" w:rsidDel="007209DB">
          <w:delText xml:space="preserve">  Data files for USGS gage data in this format are in the CW3M repository at trunk/DataCW3M/Observations/includingLeapDays.</w:delText>
        </w:r>
      </w:del>
    </w:p>
    <w:p w14:paraId="0C1CC549" w14:textId="35F9E9A4" w:rsidR="00CF0909" w:rsidRPr="0054776F" w:rsidDel="007209DB" w:rsidRDefault="00CF0909">
      <w:pPr>
        <w:rPr>
          <w:del w:id="984" w:author="David Conklin" w:date="2020-11-16T11:13:00Z"/>
        </w:rPr>
      </w:pPr>
      <w:del w:id="985" w:author="David Conklin" w:date="2020-11-16T11:13:00Z">
        <w:r w:rsidDel="007209DB">
          <w:tab/>
          <w:delText>An optional but desirable sixth column in the CSV data files c</w:delText>
        </w:r>
        <w:r w:rsidR="00F209B3" w:rsidDel="007209DB">
          <w:delText xml:space="preserve">an </w:delText>
        </w:r>
        <w:r w:rsidDel="007209DB">
          <w:delText>contain a data quality indicator, for distinguishing between measured values and values estimated in order to fill gaps in the measurement record.</w:delText>
        </w:r>
      </w:del>
    </w:p>
    <w:p w14:paraId="1A28AFEE" w14:textId="4F85157D" w:rsidR="0033480B" w:rsidDel="007209DB" w:rsidRDefault="0033480B">
      <w:pPr>
        <w:rPr>
          <w:del w:id="986" w:author="David Conklin" w:date="2020-11-16T11:13:00Z"/>
        </w:rPr>
        <w:pPrChange w:id="987" w:author="David Conklin" w:date="2020-11-16T11:13:00Z">
          <w:pPr>
            <w:spacing w:after="0"/>
          </w:pPr>
        </w:pPrChange>
      </w:pPr>
    </w:p>
    <w:p w14:paraId="60BC6F65" w14:textId="0204F768" w:rsidR="00C6001A" w:rsidDel="007209DB" w:rsidRDefault="00C6001A">
      <w:pPr>
        <w:rPr>
          <w:del w:id="988" w:author="David Conklin" w:date="2020-11-16T11:13:00Z"/>
        </w:rPr>
        <w:pPrChange w:id="989" w:author="David Conklin" w:date="2020-11-16T11:13:00Z">
          <w:pPr>
            <w:pStyle w:val="Heading1"/>
          </w:pPr>
        </w:pPrChange>
      </w:pPr>
      <w:del w:id="990" w:author="David Conklin" w:date="2020-11-16T11:13:00Z">
        <w:r w:rsidDel="007209DB">
          <w:delText>Insolation</w:delText>
        </w:r>
      </w:del>
    </w:p>
    <w:p w14:paraId="498309EE" w14:textId="6DA894DC" w:rsidR="00C6001A" w:rsidDel="007209DB" w:rsidRDefault="00C6001A">
      <w:pPr>
        <w:rPr>
          <w:del w:id="991" w:author="David Conklin" w:date="2020-11-16T11:13:00Z"/>
        </w:rPr>
      </w:pPr>
      <w:del w:id="992" w:author="David Conklin" w:date="2020-11-16T11:13:00Z">
        <w:r w:rsidDel="007209DB">
          <w:tab/>
          <w:delText>More sunlight reaches the stream surface on sunny days than on cloudy or rainy days.  The climate data files include a daily shortwave radiation number in W/m</w:delText>
        </w:r>
        <w:r w:rsidDel="007209DB">
          <w:rPr>
            <w:vertAlign w:val="superscript"/>
          </w:rPr>
          <w:delText>2</w:delText>
        </w:r>
        <w:r w:rsidDel="007209DB">
          <w:delText xml:space="preserve">.  Algorithms from Shade-a-lator will be used to adjust the daily shortwave estimate from the climate data to take into account shading and convert it to a term in kJ for the amount of thermal energy added to the water in the stream segment each day </w:delText>
        </w:r>
        <w:r w:rsidR="00E0366D" w:rsidDel="007209DB">
          <w:delText>by</w:delText>
        </w:r>
        <w:r w:rsidDel="007209DB">
          <w:delText xml:space="preserve"> sunlight.</w:delText>
        </w:r>
      </w:del>
    </w:p>
    <w:p w14:paraId="0DA7DFD6" w14:textId="3CF66F20" w:rsidR="00093E4B" w:rsidDel="007209DB" w:rsidRDefault="00093E4B">
      <w:pPr>
        <w:rPr>
          <w:del w:id="993" w:author="David Conklin" w:date="2020-11-16T11:13:00Z"/>
          <w:rFonts w:ascii="Times New Roman" w:hAnsi="Times New Roman" w:cs="Times New Roman"/>
        </w:rPr>
      </w:pPr>
      <w:del w:id="994" w:author="David Conklin" w:date="2020-11-16T11:13:00Z">
        <w:r w:rsidDel="007209DB">
          <w:tab/>
        </w:r>
        <w:r w:rsidDel="007209DB">
          <w:rPr>
            <w:rFonts w:ascii="Times New Roman" w:hAnsi="Times New Roman" w:cs="Times New Roman"/>
          </w:rPr>
          <w:delText>E</w:delText>
        </w:r>
        <w:r w:rsidDel="007209DB">
          <w:rPr>
            <w:rFonts w:ascii="Times New Roman" w:hAnsi="Times New Roman" w:cs="Times New Roman"/>
            <w:vertAlign w:val="subscript"/>
          </w:rPr>
          <w:delText>SW</w:delText>
        </w:r>
        <w:r w:rsidDel="007209DB">
          <w:rPr>
            <w:rFonts w:ascii="Times New Roman" w:hAnsi="Times New Roman" w:cs="Times New Roman"/>
          </w:rPr>
          <w:delText xml:space="preserve"> = RAD_SW * (1 – SHADE_FRAC)</w:delText>
        </w:r>
        <w:r w:rsidR="00DF2873" w:rsidDel="007209DB">
          <w:rPr>
            <w:rFonts w:ascii="Times New Roman" w:hAnsi="Times New Roman" w:cs="Times New Roman"/>
          </w:rPr>
          <w:delText xml:space="preserve"> * ABSORB_FRC</w:delText>
        </w:r>
      </w:del>
    </w:p>
    <w:p w14:paraId="01713100" w14:textId="2D1F82C9" w:rsidR="00093E4B" w:rsidDel="007209DB" w:rsidRDefault="00093E4B">
      <w:pPr>
        <w:rPr>
          <w:del w:id="995" w:author="David Conklin" w:date="2020-11-16T11:13:00Z"/>
          <w:rFonts w:cstheme="minorHAnsi"/>
        </w:rPr>
      </w:pPr>
      <w:del w:id="996" w:author="David Conklin" w:date="2020-11-16T11:13:00Z">
        <w:r w:rsidDel="007209DB">
          <w:rPr>
            <w:rFonts w:cstheme="minorHAnsi"/>
          </w:rPr>
          <w:delText>where</w:delText>
        </w:r>
      </w:del>
    </w:p>
    <w:p w14:paraId="50740764" w14:textId="39CF0CE4" w:rsidR="00093E4B" w:rsidDel="007209DB" w:rsidRDefault="00093E4B">
      <w:pPr>
        <w:rPr>
          <w:del w:id="997" w:author="David Conklin" w:date="2020-11-16T11:13:00Z"/>
          <w:rFonts w:ascii="Times New Roman" w:hAnsi="Times New Roman" w:cs="Times New Roman"/>
        </w:rPr>
      </w:pPr>
      <w:del w:id="998" w:author="David Conklin" w:date="2020-11-16T11:13:00Z">
        <w:r w:rsidDel="007209DB">
          <w:rPr>
            <w:rFonts w:ascii="Times New Roman" w:hAnsi="Times New Roman" w:cs="Times New Roman"/>
          </w:rPr>
          <w:tab/>
          <w:delText>SHADE_FRAC</w:delText>
        </w:r>
        <w:r w:rsidR="00121801" w:rsidDel="007209DB">
          <w:rPr>
            <w:rFonts w:ascii="Times New Roman" w:hAnsi="Times New Roman" w:cs="Times New Roman"/>
          </w:rPr>
          <w:delText xml:space="preserve"> is calculated using the methods in Section</w:delText>
        </w:r>
        <w:r w:rsidR="00DF2873" w:rsidDel="007209DB">
          <w:rPr>
            <w:rFonts w:ascii="Times New Roman" w:hAnsi="Times New Roman" w:cs="Times New Roman"/>
          </w:rPr>
          <w:delText>s</w:delText>
        </w:r>
        <w:r w:rsidR="00121801" w:rsidDel="007209DB">
          <w:rPr>
            <w:rFonts w:ascii="Times New Roman" w:hAnsi="Times New Roman" w:cs="Times New Roman"/>
          </w:rPr>
          <w:delText xml:space="preserve"> 2.</w:delText>
        </w:r>
        <w:r w:rsidR="00DF2873" w:rsidDel="007209DB">
          <w:rPr>
            <w:rFonts w:ascii="Times New Roman" w:hAnsi="Times New Roman" w:cs="Times New Roman"/>
          </w:rPr>
          <w:delText>2.1 through 2.2.</w:delText>
        </w:r>
        <w:r w:rsidR="002C53D3" w:rsidDel="007209DB">
          <w:rPr>
            <w:rFonts w:ascii="Times New Roman" w:hAnsi="Times New Roman" w:cs="Times New Roman"/>
          </w:rPr>
          <w:delText>6</w:delText>
        </w:r>
        <w:r w:rsidR="00DF2873" w:rsidDel="007209DB">
          <w:rPr>
            <w:rFonts w:ascii="Times New Roman" w:hAnsi="Times New Roman" w:cs="Times New Roman"/>
          </w:rPr>
          <w:delText xml:space="preserve"> of Section 2.2</w:delText>
        </w:r>
        <w:r w:rsidR="00121801" w:rsidDel="007209DB">
          <w:rPr>
            <w:rFonts w:ascii="Times New Roman" w:hAnsi="Times New Roman" w:cs="Times New Roman"/>
          </w:rPr>
          <w:delText xml:space="preserve"> “Solar Radiation” in the Boyd and Kasper HeatSource documentation (pages </w:delText>
        </w:r>
        <w:r w:rsidR="00DF2873" w:rsidDel="007209DB">
          <w:rPr>
            <w:rFonts w:ascii="Times New Roman" w:hAnsi="Times New Roman" w:cs="Times New Roman"/>
          </w:rPr>
          <w:delText>29-4</w:delText>
        </w:r>
        <w:r w:rsidR="002C53D3" w:rsidDel="007209DB">
          <w:rPr>
            <w:rFonts w:ascii="Times New Roman" w:hAnsi="Times New Roman" w:cs="Times New Roman"/>
          </w:rPr>
          <w:delText>5</w:delText>
        </w:r>
        <w:r w:rsidR="00DF2873" w:rsidDel="007209DB">
          <w:rPr>
            <w:rFonts w:ascii="Times New Roman" w:hAnsi="Times New Roman" w:cs="Times New Roman"/>
          </w:rPr>
          <w:delText>, equations 2-2 through 2-4</w:delText>
        </w:r>
        <w:r w:rsidR="002C53D3" w:rsidDel="007209DB">
          <w:rPr>
            <w:rFonts w:ascii="Times New Roman" w:hAnsi="Times New Roman" w:cs="Times New Roman"/>
          </w:rPr>
          <w:delText>6</w:delText>
        </w:r>
        <w:r w:rsidR="00DF2873" w:rsidDel="007209DB">
          <w:rPr>
            <w:rFonts w:ascii="Times New Roman" w:hAnsi="Times New Roman" w:cs="Times New Roman"/>
          </w:rPr>
          <w:delText>).</w:delText>
        </w:r>
      </w:del>
    </w:p>
    <w:p w14:paraId="171F45CA" w14:textId="547B5DC2" w:rsidR="002C53D3" w:rsidRPr="00093E4B" w:rsidDel="007209DB" w:rsidRDefault="002C53D3">
      <w:pPr>
        <w:rPr>
          <w:del w:id="999" w:author="David Conklin" w:date="2020-11-16T11:13:00Z"/>
          <w:rFonts w:ascii="Times New Roman" w:hAnsi="Times New Roman" w:cs="Times New Roman"/>
        </w:rPr>
      </w:pPr>
      <w:del w:id="1000" w:author="David Conklin" w:date="2020-11-16T11:13:00Z">
        <w:r w:rsidDel="007209DB">
          <w:rPr>
            <w:rFonts w:ascii="Times New Roman" w:hAnsi="Times New Roman" w:cs="Times New Roman"/>
          </w:rPr>
          <w:tab/>
          <w:delText>ABSORB_FRC is the net fraction of the shortwave radiation energy reaching the water surface which is absorbed as thermal energy by the water, calculated by the methods in Sections 2.2.7 and 2.2.8 in the Boyd &amp; Kasper documentation (pages 46-50, equations 2-47 through 2-72).</w:delText>
        </w:r>
      </w:del>
    </w:p>
    <w:p w14:paraId="656D9F9D" w14:textId="1BC8C940" w:rsidR="00C6001A" w:rsidDel="007209DB" w:rsidRDefault="00C6001A">
      <w:pPr>
        <w:rPr>
          <w:del w:id="1001" w:author="David Conklin" w:date="2020-11-16T11:13:00Z"/>
        </w:rPr>
      </w:pPr>
    </w:p>
    <w:p w14:paraId="1064D6B0" w14:textId="45E0BD63" w:rsidR="00C6001A" w:rsidDel="007209DB" w:rsidRDefault="00C6001A">
      <w:pPr>
        <w:rPr>
          <w:del w:id="1002" w:author="David Conklin" w:date="2020-11-16T11:13:00Z"/>
        </w:rPr>
        <w:pPrChange w:id="1003" w:author="David Conklin" w:date="2020-11-16T11:13:00Z">
          <w:pPr>
            <w:pStyle w:val="Heading1"/>
          </w:pPr>
        </w:pPrChange>
      </w:pPr>
      <w:del w:id="1004" w:author="David Conklin" w:date="2020-11-16T11:13:00Z">
        <w:r w:rsidDel="007209DB">
          <w:delText>Longwave Radiation</w:delText>
        </w:r>
      </w:del>
    </w:p>
    <w:p w14:paraId="61E84A15" w14:textId="1BE4A91B" w:rsidR="00C633A5" w:rsidDel="007209DB" w:rsidRDefault="00C6001A">
      <w:pPr>
        <w:rPr>
          <w:del w:id="1005" w:author="David Conklin" w:date="2020-11-16T11:13:00Z"/>
        </w:rPr>
      </w:pPr>
      <w:del w:id="1006" w:author="David Conklin" w:date="2020-11-16T11:13:00Z">
        <w:r w:rsidDel="007209DB">
          <w:tab/>
        </w:r>
        <w:r w:rsidR="00D15EAE" w:rsidDel="007209DB">
          <w:delText>Streams</w:delText>
        </w:r>
        <w:r w:rsidR="00A8454A" w:rsidDel="007209DB">
          <w:delText xml:space="preserve"> and water bodies </w:delText>
        </w:r>
        <w:r w:rsidR="00D15EAE" w:rsidDel="007209DB">
          <w:delText xml:space="preserve">radiate energy back to the atmosphere day and night as longwave radiation.  The amount of energy lost depends on stream temperature and stream depth and width.  </w:delText>
        </w:r>
        <w:r w:rsidR="00CB36D3" w:rsidDel="007209DB">
          <w:delText>Streams also receive energy as longwave radiation from the sky, terrain, and vegetation above the water surface.  Section 2.2 “Longwave (Thermal) Radiation” on page 51 of the Boyd &amp; Kasper HeatSource documentation has equations</w:delText>
        </w:r>
        <w:r w:rsidR="00A8454A" w:rsidDel="007209DB">
          <w:delText xml:space="preserve"> which we will use</w:delText>
        </w:r>
        <w:r w:rsidR="00CB36D3" w:rsidDel="007209DB">
          <w:delText xml:space="preserve"> for calculating the net longwave radiation into the stream</w:delText>
        </w:r>
        <w:r w:rsidR="00C633A5" w:rsidDel="007209DB">
          <w:delText xml:space="preserve"> in W/</w:delText>
        </w:r>
        <w:r w:rsidR="00C633A5" w:rsidRPr="00C633A5" w:rsidDel="007209DB">
          <w:delText>m</w:delText>
        </w:r>
        <w:r w:rsidR="00C633A5" w:rsidDel="007209DB">
          <w:rPr>
            <w:vertAlign w:val="superscript"/>
          </w:rPr>
          <w:delText>2</w:delText>
        </w:r>
        <w:r w:rsidR="00C633A5" w:rsidDel="007209DB">
          <w:delText>, as a function of air temperature, water temperature, humidity, cloudiness, and atmospheric emissivity.  Cloudiness and atmospheric emissivity will be estimated from the daily weather stream and other data, by some method which remains to be de</w:delText>
        </w:r>
        <w:r w:rsidR="00A8454A" w:rsidDel="007209DB">
          <w:delText>termined</w:delText>
        </w:r>
        <w:r w:rsidR="00C633A5" w:rsidDel="007209DB">
          <w:delText xml:space="preserve">. </w:delText>
        </w:r>
      </w:del>
    </w:p>
    <w:p w14:paraId="43D8069F" w14:textId="27995629" w:rsidR="00C6001A" w:rsidRPr="008111C7" w:rsidDel="007209DB" w:rsidRDefault="00C633A5">
      <w:pPr>
        <w:rPr>
          <w:del w:id="1007" w:author="David Conklin" w:date="2020-11-16T11:13:00Z"/>
          <w:rFonts w:ascii="Times New Roman" w:hAnsi="Times New Roman" w:cs="Times New Roman"/>
        </w:rPr>
      </w:pPr>
      <w:del w:id="1008" w:author="David Conklin" w:date="2020-11-16T11:13:00Z">
        <w:r w:rsidDel="007209DB">
          <w:delText xml:space="preserve"> </w:delText>
        </w:r>
        <w:r w:rsidR="00A8454A" w:rsidDel="007209DB">
          <w:tab/>
        </w:r>
        <w:r w:rsidR="00A8454A" w:rsidDel="007209DB">
          <w:rPr>
            <w:rFonts w:ascii="Times New Roman" w:hAnsi="Times New Roman" w:cs="Times New Roman"/>
          </w:rPr>
          <w:delText>E</w:delText>
        </w:r>
        <w:r w:rsidR="00A8454A" w:rsidDel="007209DB">
          <w:rPr>
            <w:rFonts w:ascii="Times New Roman" w:hAnsi="Times New Roman" w:cs="Times New Roman"/>
            <w:vertAlign w:val="subscript"/>
          </w:rPr>
          <w:delText>LW</w:delText>
        </w:r>
        <w:r w:rsidR="008111C7" w:rsidDel="007209DB">
          <w:rPr>
            <w:rFonts w:ascii="Times New Roman" w:hAnsi="Times New Roman" w:cs="Times New Roman"/>
          </w:rPr>
          <w:delText xml:space="preserve"> = RAD_LW_NET * SURF_AREA * 86,400 seconds/day * 0.001 kJ/W-sec</w:delText>
        </w:r>
      </w:del>
    </w:p>
    <w:p w14:paraId="1479FE70" w14:textId="408B1C5D" w:rsidR="00D15EAE" w:rsidDel="007209DB" w:rsidRDefault="00D15EAE">
      <w:pPr>
        <w:rPr>
          <w:del w:id="1009" w:author="David Conklin" w:date="2020-11-16T11:13:00Z"/>
        </w:rPr>
      </w:pPr>
    </w:p>
    <w:p w14:paraId="10F740DD" w14:textId="346F57B8" w:rsidR="00D15EAE" w:rsidDel="007209DB" w:rsidRDefault="00D15EAE">
      <w:pPr>
        <w:rPr>
          <w:del w:id="1010" w:author="David Conklin" w:date="2020-11-16T11:13:00Z"/>
        </w:rPr>
        <w:pPrChange w:id="1011" w:author="David Conklin" w:date="2020-11-16T11:13:00Z">
          <w:pPr>
            <w:pStyle w:val="Heading1"/>
          </w:pPr>
        </w:pPrChange>
      </w:pPr>
      <w:del w:id="1012" w:author="David Conklin" w:date="2020-11-16T11:13:00Z">
        <w:r w:rsidDel="007209DB">
          <w:delText>Evaporation and Precipitation</w:delText>
        </w:r>
      </w:del>
    </w:p>
    <w:p w14:paraId="10E2818A" w14:textId="04799159" w:rsidR="00D15EAE" w:rsidDel="007209DB" w:rsidRDefault="00D15EAE">
      <w:pPr>
        <w:rPr>
          <w:del w:id="1013" w:author="David Conklin" w:date="2020-11-16T11:13:00Z"/>
        </w:rPr>
      </w:pPr>
      <w:del w:id="1014" w:author="David Conklin" w:date="2020-11-16T11:13:00Z">
        <w:r w:rsidDel="007209DB">
          <w:tab/>
          <w:delText xml:space="preserve">Streams and water bodies lose both water and energy through evaporation.  Evaporative losses depend on the weather and on the surface water temperature.  </w:delText>
        </w:r>
        <w:r w:rsidR="00D94890" w:rsidDel="007209DB">
          <w:delText xml:space="preserve">The “Combination Method (Penman)” from page 61 of the Boyd &amp; Kasper </w:delText>
        </w:r>
        <w:r w:rsidDel="007209DB">
          <w:delText xml:space="preserve">HeatSource </w:delText>
        </w:r>
        <w:r w:rsidR="00D94890" w:rsidDel="007209DB">
          <w:delText xml:space="preserve">documentation </w:delText>
        </w:r>
        <w:r w:rsidDel="007209DB">
          <w:delText xml:space="preserve">will be used to calculate the daily </w:delText>
        </w:r>
        <w:r w:rsidR="00A304CC" w:rsidDel="007209DB">
          <w:delText>evaporation rate</w:delText>
        </w:r>
        <w:r w:rsidDel="007209DB">
          <w:delText xml:space="preserve">. </w:delText>
        </w:r>
      </w:del>
    </w:p>
    <w:p w14:paraId="00B48C93" w14:textId="54819960" w:rsidR="00455E5D" w:rsidDel="007209DB" w:rsidRDefault="00455E5D">
      <w:pPr>
        <w:rPr>
          <w:del w:id="1015" w:author="David Conklin" w:date="2020-11-16T11:13:00Z"/>
          <w:rFonts w:ascii="Times New Roman" w:hAnsi="Times New Roman" w:cs="Times New Roman"/>
        </w:rPr>
      </w:pPr>
      <w:del w:id="1016" w:author="David Conklin" w:date="2020-11-16T11:13:00Z">
        <w:r w:rsidDel="007209DB">
          <w:tab/>
        </w:r>
        <w:r w:rsidDel="007209DB">
          <w:rPr>
            <w:rFonts w:ascii="Times New Roman" w:hAnsi="Times New Roman" w:cs="Times New Roman"/>
          </w:rPr>
          <w:delText>V</w:delText>
        </w:r>
        <w:r w:rsidDel="007209DB">
          <w:rPr>
            <w:rFonts w:ascii="Times New Roman" w:hAnsi="Times New Roman" w:cs="Times New Roman"/>
            <w:vertAlign w:val="subscript"/>
          </w:rPr>
          <w:delText>evap</w:delText>
        </w:r>
        <w:r w:rsidDel="007209DB">
          <w:rPr>
            <w:rFonts w:ascii="Times New Roman" w:hAnsi="Times New Roman" w:cs="Times New Roman"/>
          </w:rPr>
          <w:delText xml:space="preserve"> = SURF_AREA * EVAP_RATE</w:delText>
        </w:r>
      </w:del>
    </w:p>
    <w:p w14:paraId="41FBA0C5" w14:textId="41969867" w:rsidR="00455E5D" w:rsidDel="007209DB" w:rsidRDefault="00455E5D">
      <w:pPr>
        <w:rPr>
          <w:del w:id="1017" w:author="David Conklin" w:date="2020-11-16T11:13:00Z"/>
          <w:rFonts w:ascii="Times New Roman" w:hAnsi="Times New Roman" w:cs="Times New Roman"/>
        </w:rPr>
      </w:pPr>
      <w:del w:id="1018" w:author="David Conklin" w:date="2020-11-16T11:13:00Z">
        <w:r w:rsidDel="007209DB">
          <w:rPr>
            <w:rFonts w:ascii="Times New Roman" w:hAnsi="Times New Roman" w:cs="Times New Roman"/>
          </w:rPr>
          <w:tab/>
          <w:delText>E</w:delText>
        </w:r>
        <w:r w:rsidDel="007209DB">
          <w:rPr>
            <w:rFonts w:ascii="Times New Roman" w:hAnsi="Times New Roman" w:cs="Times New Roman"/>
            <w:vertAlign w:val="subscript"/>
          </w:rPr>
          <w:delText>evap</w:delText>
        </w:r>
        <w:r w:rsidDel="007209DB">
          <w:rPr>
            <w:rFonts w:ascii="Times New Roman" w:hAnsi="Times New Roman" w:cs="Times New Roman"/>
          </w:rPr>
          <w:delText xml:space="preserve"> = V</w:delText>
        </w:r>
        <w:r w:rsidDel="007209DB">
          <w:rPr>
            <w:rFonts w:ascii="Times New Roman" w:hAnsi="Times New Roman" w:cs="Times New Roman"/>
            <w:vertAlign w:val="subscript"/>
          </w:rPr>
          <w:delText>evap</w:delText>
        </w:r>
        <w:r w:rsidDel="007209DB">
          <w:rPr>
            <w:rFonts w:ascii="Times New Roman" w:hAnsi="Times New Roman" w:cs="Times New Roman"/>
          </w:rPr>
          <w:delText xml:space="preserve"> * (L +  TEMP_H2O * </w:delText>
        </w:r>
        <w:r w:rsidRPr="00964277" w:rsidDel="007209DB">
          <w:rPr>
            <w:rFonts w:ascii="Times New Roman" w:hAnsi="Times New Roman" w:cs="Times New Roman"/>
          </w:rPr>
          <w:delText>998.2 kg/m</w:delText>
        </w:r>
        <w:r w:rsidRPr="00964277" w:rsidDel="007209DB">
          <w:rPr>
            <w:rFonts w:ascii="Times New Roman" w:hAnsi="Times New Roman" w:cs="Times New Roman"/>
            <w:vertAlign w:val="superscript"/>
          </w:rPr>
          <w:delText>3</w:delText>
        </w:r>
        <w:r w:rsidDel="007209DB">
          <w:rPr>
            <w:rFonts w:ascii="Times New Roman" w:hAnsi="Times New Roman" w:cs="Times New Roman"/>
          </w:rPr>
          <w:delText xml:space="preserve"> * </w:delText>
        </w:r>
        <w:r w:rsidRPr="00964277" w:rsidDel="007209DB">
          <w:rPr>
            <w:rFonts w:ascii="Times New Roman" w:hAnsi="Times New Roman" w:cs="Times New Roman"/>
          </w:rPr>
          <w:delText>4.187 kJ/(kg degC</w:delText>
        </w:r>
        <w:r w:rsidDel="007209DB">
          <w:rPr>
            <w:rFonts w:ascii="Times New Roman" w:hAnsi="Times New Roman" w:cs="Times New Roman"/>
          </w:rPr>
          <w:delText>))</w:delText>
        </w:r>
      </w:del>
    </w:p>
    <w:p w14:paraId="420A864B" w14:textId="3F01579F" w:rsidR="00455E5D" w:rsidDel="007209DB" w:rsidRDefault="00455E5D">
      <w:pPr>
        <w:rPr>
          <w:del w:id="1019" w:author="David Conklin" w:date="2020-11-16T11:13:00Z"/>
          <w:rFonts w:cstheme="minorHAnsi"/>
        </w:rPr>
      </w:pPr>
      <w:del w:id="1020" w:author="David Conklin" w:date="2020-11-16T11:13:00Z">
        <w:r w:rsidDel="007209DB">
          <w:rPr>
            <w:rFonts w:cstheme="minorHAnsi"/>
          </w:rPr>
          <w:delText>where</w:delText>
        </w:r>
      </w:del>
    </w:p>
    <w:p w14:paraId="41FC2216" w14:textId="1FE5B68E" w:rsidR="00455E5D" w:rsidRPr="001E12FC" w:rsidDel="007209DB" w:rsidRDefault="00455E5D">
      <w:pPr>
        <w:rPr>
          <w:del w:id="1021" w:author="David Conklin" w:date="2020-11-16T11:13:00Z"/>
          <w:rFonts w:ascii="Times New Roman" w:hAnsi="Times New Roman" w:cs="Times New Roman"/>
        </w:rPr>
      </w:pPr>
      <w:del w:id="1022" w:author="David Conklin" w:date="2020-11-16T11:13:00Z">
        <w:r w:rsidDel="007209DB">
          <w:rPr>
            <w:rFonts w:cstheme="minorHAnsi"/>
          </w:rPr>
          <w:tab/>
        </w:r>
        <w:r w:rsidDel="007209DB">
          <w:rPr>
            <w:rFonts w:ascii="Times New Roman" w:hAnsi="Times New Roman" w:cs="Times New Roman"/>
          </w:rPr>
          <w:delText>L = latent heat of vaporization</w:delText>
        </w:r>
        <w:r w:rsidR="00A304CC" w:rsidDel="007209DB">
          <w:rPr>
            <w:rFonts w:ascii="Times New Roman" w:hAnsi="Times New Roman" w:cs="Times New Roman"/>
          </w:rPr>
          <w:delText>, a function of temperature</w:delText>
        </w:r>
      </w:del>
    </w:p>
    <w:p w14:paraId="32D3513D" w14:textId="58A8DBB4" w:rsidR="00F209B3" w:rsidDel="007209DB" w:rsidRDefault="00D15EAE">
      <w:pPr>
        <w:rPr>
          <w:del w:id="1023" w:author="David Conklin" w:date="2020-11-16T11:13:00Z"/>
        </w:rPr>
      </w:pPr>
      <w:del w:id="1024" w:author="David Conklin" w:date="2020-11-16T11:13:00Z">
        <w:r w:rsidDel="007209DB">
          <w:tab/>
          <w:delText>Water volume losses due to evaporation</w:delText>
        </w:r>
        <w:r w:rsidR="00C9203A" w:rsidDel="007209DB">
          <w:delText xml:space="preserve"> on dry days are offset by gains on days with precipitation.  While those losses and gains</w:delText>
        </w:r>
        <w:r w:rsidR="001E12FC" w:rsidDel="007209DB">
          <w:delText xml:space="preserve"> in volume may be small relative to the total volume of water, Boyd &amp; Kasper assert that “the evaporative heat flux across the air-water interface is generally the most significant factor in dissipation of stream heat</w:delText>
        </w:r>
        <w:r w:rsidR="00BD7568" w:rsidDel="007209DB">
          <w:delText>” (p. 59 in Boyd &amp; Kasper)</w:delText>
        </w:r>
        <w:r w:rsidR="00C9203A" w:rsidDel="007209DB">
          <w:delText>.  The natural units for both precipitation and evaporation are measures of depth, rather than volume.  For the purpose of calculations related to conservation of mass, the precip and evap depths are multiplied by the area of the relevant surface.</w:delText>
        </w:r>
        <w:r w:rsidR="00FB5008" w:rsidDel="007209DB">
          <w:delText xml:space="preserve">  </w:delText>
        </w:r>
      </w:del>
    </w:p>
    <w:p w14:paraId="6278F176" w14:textId="2E30D82C" w:rsidR="00D15EAE" w:rsidRPr="00D15EAE" w:rsidDel="007209DB" w:rsidRDefault="00F209B3">
      <w:pPr>
        <w:rPr>
          <w:del w:id="1025" w:author="David Conklin" w:date="2020-11-16T11:13:00Z"/>
        </w:rPr>
      </w:pPr>
      <w:del w:id="1026" w:author="David Conklin" w:date="2020-11-16T11:13:00Z">
        <w:r w:rsidDel="007209DB">
          <w:tab/>
          <w:delText>Currently, the precipitation falling on the land surface area occupied by streams is accounted for in the areas of IDUs.  In future, stream reaches were to be represented in the as polygons rather than lines, we would be able to account for the thermal effect of precip falling on stream surfaces.   In that event, t</w:delText>
        </w:r>
        <w:r w:rsidR="00FB5008" w:rsidDel="007209DB">
          <w:delText xml:space="preserve">he thermal energy of precip falling on the stream segment  will be calculated using the air temperature from the climate data file.  Snow will enter the stream at a negative thermal energy reflecting the energy required for the phase change from solid to liquid at the melting point.  Use of the air temperature as </w:delText>
        </w:r>
        <w:r w:rsidR="00E0366D" w:rsidDel="007209DB">
          <w:delText>a surrogate</w:delText>
        </w:r>
        <w:r w:rsidR="00FB5008" w:rsidDel="007209DB">
          <w:delText xml:space="preserve"> for the temperature of the precipitation itself is an approximation, as is evident from the fact that hail and snow sometimes fall on days above freezing.</w:delText>
        </w:r>
        <w:r w:rsidR="00C9203A" w:rsidDel="007209DB">
          <w:delText xml:space="preserve"> </w:delText>
        </w:r>
        <w:r w:rsidR="00FB5008" w:rsidDel="007209DB">
          <w:delText xml:space="preserve"> Our climate datasets do not specify whether precipitation is in the form of rain or snow</w:delText>
        </w:r>
        <w:r w:rsidR="007151DB" w:rsidDel="007209DB">
          <w:delText>; CW3M, like other models, infers the phase of the precip from the air temperature.</w:delText>
        </w:r>
      </w:del>
    </w:p>
    <w:p w14:paraId="1BDF72DF" w14:textId="2C039C68" w:rsidR="00C6001A" w:rsidDel="007209DB" w:rsidRDefault="00CD2ADE">
      <w:pPr>
        <w:rPr>
          <w:del w:id="1027" w:author="David Conklin" w:date="2020-11-16T11:13:00Z"/>
          <w:rFonts w:ascii="Times New Roman" w:hAnsi="Times New Roman" w:cs="Times New Roman"/>
        </w:rPr>
      </w:pPr>
      <w:del w:id="1028" w:author="David Conklin" w:date="2020-11-16T11:13:00Z">
        <w:r w:rsidDel="007209DB">
          <w:tab/>
        </w:r>
        <w:r w:rsidDel="007209DB">
          <w:rPr>
            <w:rFonts w:ascii="Times New Roman" w:hAnsi="Times New Roman" w:cs="Times New Roman"/>
          </w:rPr>
          <w:delText>V</w:delText>
        </w:r>
        <w:r w:rsidDel="007209DB">
          <w:rPr>
            <w:rFonts w:ascii="Times New Roman" w:hAnsi="Times New Roman" w:cs="Times New Roman"/>
            <w:vertAlign w:val="subscript"/>
          </w:rPr>
          <w:delText>prcp</w:delText>
        </w:r>
        <w:r w:rsidDel="007209DB">
          <w:rPr>
            <w:rFonts w:ascii="Times New Roman" w:hAnsi="Times New Roman" w:cs="Times New Roman"/>
          </w:rPr>
          <w:delText xml:space="preserve"> = SURF_AREA * </w:delText>
        </w:r>
        <w:r w:rsidR="00E16E26" w:rsidDel="007209DB">
          <w:rPr>
            <w:rFonts w:ascii="Times New Roman" w:hAnsi="Times New Roman" w:cs="Times New Roman"/>
          </w:rPr>
          <w:delText>PRECIP</w:delText>
        </w:r>
      </w:del>
    </w:p>
    <w:p w14:paraId="72298FAC" w14:textId="6CD0E543" w:rsidR="00E16E26" w:rsidDel="007209DB" w:rsidRDefault="00E16E26">
      <w:pPr>
        <w:rPr>
          <w:del w:id="1029" w:author="David Conklin" w:date="2020-11-16T11:13:00Z"/>
          <w:rFonts w:ascii="Times New Roman" w:hAnsi="Times New Roman" w:cs="Times New Roman"/>
        </w:rPr>
      </w:pPr>
      <w:del w:id="1030" w:author="David Conklin" w:date="2020-11-16T11:13:00Z">
        <w:r w:rsidDel="007209DB">
          <w:rPr>
            <w:rFonts w:ascii="Times New Roman" w:hAnsi="Times New Roman" w:cs="Times New Roman"/>
          </w:rPr>
          <w:tab/>
          <w:delText>E</w:delText>
        </w:r>
        <w:r w:rsidDel="007209DB">
          <w:rPr>
            <w:rFonts w:ascii="Times New Roman" w:hAnsi="Times New Roman" w:cs="Times New Roman"/>
            <w:vertAlign w:val="subscript"/>
          </w:rPr>
          <w:delText>prcp</w:delText>
        </w:r>
        <w:r w:rsidDel="007209DB">
          <w:rPr>
            <w:rFonts w:ascii="Times New Roman" w:hAnsi="Times New Roman" w:cs="Times New Roman"/>
          </w:rPr>
          <w:delText xml:space="preserve"> = V</w:delText>
        </w:r>
        <w:r w:rsidDel="007209DB">
          <w:rPr>
            <w:rFonts w:ascii="Times New Roman" w:hAnsi="Times New Roman" w:cs="Times New Roman"/>
            <w:vertAlign w:val="subscript"/>
          </w:rPr>
          <w:delText>prcp</w:delText>
        </w:r>
        <w:r w:rsidDel="007209DB">
          <w:rPr>
            <w:rFonts w:ascii="Times New Roman" w:hAnsi="Times New Roman" w:cs="Times New Roman"/>
          </w:rPr>
          <w:delText xml:space="preserve"> * TEMP</w:delText>
        </w:r>
        <w:r w:rsidR="00455E5D" w:rsidDel="007209DB">
          <w:rPr>
            <w:rFonts w:ascii="Times New Roman" w:hAnsi="Times New Roman" w:cs="Times New Roman"/>
          </w:rPr>
          <w:delText>_AIR</w:delText>
        </w:r>
        <w:r w:rsidDel="007209DB">
          <w:rPr>
            <w:rFonts w:ascii="Times New Roman" w:hAnsi="Times New Roman" w:cs="Times New Roman"/>
          </w:rPr>
          <w:delText xml:space="preserve"> * </w:delText>
        </w:r>
        <w:r w:rsidRPr="00964277" w:rsidDel="007209DB">
          <w:rPr>
            <w:rFonts w:ascii="Times New Roman" w:hAnsi="Times New Roman" w:cs="Times New Roman"/>
          </w:rPr>
          <w:delText>998.2 kg/m</w:delText>
        </w:r>
        <w:r w:rsidRPr="00964277" w:rsidDel="007209DB">
          <w:rPr>
            <w:rFonts w:ascii="Times New Roman" w:hAnsi="Times New Roman" w:cs="Times New Roman"/>
            <w:vertAlign w:val="superscript"/>
          </w:rPr>
          <w:delText>3</w:delText>
        </w:r>
        <w:r w:rsidDel="007209DB">
          <w:rPr>
            <w:rFonts w:ascii="Times New Roman" w:hAnsi="Times New Roman" w:cs="Times New Roman"/>
          </w:rPr>
          <w:delText xml:space="preserve"> * </w:delText>
        </w:r>
        <w:r w:rsidRPr="00964277" w:rsidDel="007209DB">
          <w:rPr>
            <w:rFonts w:ascii="Times New Roman" w:hAnsi="Times New Roman" w:cs="Times New Roman"/>
          </w:rPr>
          <w:delText>4.187 kJ/(kg degC</w:delText>
        </w:r>
        <w:r w:rsidDel="007209DB">
          <w:rPr>
            <w:rFonts w:ascii="Times New Roman" w:hAnsi="Times New Roman" w:cs="Times New Roman"/>
          </w:rPr>
          <w:delText>)</w:delText>
        </w:r>
      </w:del>
    </w:p>
    <w:p w14:paraId="54EACF28" w14:textId="24F81D7F" w:rsidR="006C2377" w:rsidDel="007209DB" w:rsidRDefault="006C2377">
      <w:pPr>
        <w:rPr>
          <w:del w:id="1031" w:author="David Conklin" w:date="2020-11-16T11:13:00Z"/>
        </w:rPr>
        <w:pPrChange w:id="1032" w:author="David Conklin" w:date="2020-11-16T11:13:00Z">
          <w:pPr>
            <w:spacing w:after="0"/>
          </w:pPr>
        </w:pPrChange>
      </w:pPr>
    </w:p>
    <w:p w14:paraId="3082EE1F" w14:textId="5D90692D" w:rsidR="001F6995" w:rsidDel="007209DB" w:rsidRDefault="001F6995">
      <w:pPr>
        <w:rPr>
          <w:del w:id="1033" w:author="David Conklin" w:date="2020-11-16T11:13:00Z"/>
        </w:rPr>
        <w:pPrChange w:id="1034" w:author="David Conklin" w:date="2020-11-16T11:13:00Z">
          <w:pPr>
            <w:spacing w:after="0"/>
          </w:pPr>
        </w:pPrChange>
      </w:pPr>
    </w:p>
    <w:p w14:paraId="68775320" w14:textId="471F2FC9" w:rsidR="00CC3F77" w:rsidDel="007209DB" w:rsidRDefault="00CC3F77">
      <w:pPr>
        <w:rPr>
          <w:del w:id="1035" w:author="David Conklin" w:date="2020-11-16T11:13:00Z"/>
        </w:rPr>
        <w:pPrChange w:id="1036" w:author="David Conklin" w:date="2020-11-16T11:13:00Z">
          <w:pPr>
            <w:pStyle w:val="Heading1"/>
          </w:pPr>
        </w:pPrChange>
      </w:pPr>
      <w:del w:id="1037" w:author="David Conklin" w:date="2020-11-16T11:13:00Z">
        <w:r w:rsidDel="007209DB">
          <w:delText>Performance Testing</w:delText>
        </w:r>
      </w:del>
    </w:p>
    <w:p w14:paraId="2683EB8E" w14:textId="442493C5" w:rsidR="00EC26D1" w:rsidDel="007209DB" w:rsidRDefault="00EC26D1">
      <w:pPr>
        <w:rPr>
          <w:del w:id="1038" w:author="David Conklin" w:date="2020-11-16T11:13:00Z"/>
        </w:rPr>
      </w:pPr>
      <w:del w:id="1039" w:author="David Conklin" w:date="2020-11-16T11:13:00Z">
        <w:r w:rsidDel="007209DB">
          <w:tab/>
          <w:delTex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delText>
        </w:r>
        <w:r w:rsidR="00BF79CA" w:rsidDel="007209DB">
          <w:delText>Oregon Freshwater’s skill set.</w:delText>
        </w:r>
      </w:del>
    </w:p>
    <w:p w14:paraId="67DA147B" w14:textId="3818B633" w:rsidR="00E67542" w:rsidRPr="00EC26D1" w:rsidDel="007209DB" w:rsidRDefault="00C238BE">
      <w:pPr>
        <w:rPr>
          <w:del w:id="1040" w:author="David Conklin" w:date="2020-11-16T11:19:00Z"/>
        </w:rPr>
      </w:pPr>
      <w:del w:id="1041" w:author="David Conklin" w:date="2020-11-16T11:13:00Z">
        <w:r w:rsidDel="007209DB">
          <w:tab/>
          <w:delText xml:space="preserve">The principal CW3M output for the comparison will be the reach water temperature attribute, TEMP_H2O in the Reach layer.  A number of attributes in the </w:delText>
        </w:r>
        <w:r w:rsidR="00E67542" w:rsidDel="007209DB">
          <w:delText>new stream segment layer may also contribute to comparisons with Shade-a-lator, for example EVAP_</w:delText>
        </w:r>
        <w:r w:rsidR="00AF6186" w:rsidDel="007209DB">
          <w:delText>MM</w:delText>
        </w:r>
        <w:r w:rsidR="00E67542" w:rsidDel="007209DB">
          <w:delText>, RAD_LW_</w:delText>
        </w:r>
        <w:r w:rsidR="00AF6186" w:rsidDel="007209DB">
          <w:delText>OUT</w:delText>
        </w:r>
        <w:r w:rsidR="00E67542" w:rsidDel="007209DB">
          <w:delText>, RAD_SW</w:delText>
        </w:r>
        <w:r w:rsidR="00AF6186" w:rsidDel="007209DB">
          <w:delText>_IN</w:delText>
        </w:r>
        <w:r w:rsidR="00E67542" w:rsidDel="007209DB">
          <w:delText xml:space="preserve">,  and </w:delText>
        </w:r>
        <w:r w:rsidR="00AF6186" w:rsidDel="007209DB">
          <w:delText>AREA_H2O.</w:delText>
        </w:r>
      </w:del>
    </w:p>
    <w:p w14:paraId="2F984FB6" w14:textId="08B71930" w:rsidR="00CD52CB" w:rsidRDefault="00CD52CB" w:rsidP="001F6995">
      <w:pPr>
        <w:pStyle w:val="Heading1"/>
      </w:pPr>
      <w:bookmarkStart w:id="1042" w:name="_Toc56428418"/>
      <w:r>
        <w:t>References</w:t>
      </w:r>
      <w:bookmarkEnd w:id="1042"/>
    </w:p>
    <w:p w14:paraId="66D20EE2" w14:textId="6BEF60A9" w:rsidR="00C23028" w:rsidDel="001D328C" w:rsidRDefault="00702B0D" w:rsidP="00CD52CB">
      <w:pPr>
        <w:rPr>
          <w:del w:id="1043" w:author="David Conklin" w:date="2020-11-16T11:31:00Z"/>
        </w:rPr>
      </w:pPr>
      <w:ins w:id="1044" w:author="David Conklin" w:date="2020-11-16T13:47:00Z">
        <w:r>
          <w:t xml:space="preserve">VDDT </w:t>
        </w:r>
      </w:ins>
      <w:ins w:id="1045" w:author="David Conklin" w:date="2020-11-16T13:48:00Z">
        <w:r>
          <w:t>–</w:t>
        </w:r>
      </w:ins>
      <w:ins w:id="1046" w:author="David Conklin" w:date="2020-11-16T13:47:00Z">
        <w:r>
          <w:t xml:space="preserve"> Vegetation</w:t>
        </w:r>
      </w:ins>
      <w:ins w:id="1047" w:author="David Conklin" w:date="2020-11-16T13:48:00Z">
        <w:r>
          <w:t xml:space="preserve"> Dynamics Development Tool. </w:t>
        </w:r>
      </w:ins>
      <w:ins w:id="1048" w:author="David Conklin" w:date="2020-11-16T13:49:00Z">
        <w:r>
          <w:t xml:space="preserve"> </w:t>
        </w:r>
        <w:r>
          <w:fldChar w:fldCharType="begin"/>
        </w:r>
        <w:r>
          <w:instrText xml:space="preserve"> HYPERLINK "https://essa.com/explore-essa/tools/vddt%20%20" </w:instrText>
        </w:r>
        <w:r>
          <w:fldChar w:fldCharType="separate"/>
        </w:r>
        <w:r w:rsidRPr="00702B0D">
          <w:rPr>
            <w:rStyle w:val="Hyperlink"/>
          </w:rPr>
          <w:t>https://essa.com/explore-essa/tools/vddt</w:t>
        </w:r>
        <w:r w:rsidRPr="00702B0D" w:rsidDel="001D328C">
          <w:rPr>
            <w:rStyle w:val="Hyperlink"/>
          </w:rPr>
          <w:t xml:space="preserve"> </w:t>
        </w:r>
        <w:r>
          <w:fldChar w:fldCharType="end"/>
        </w:r>
      </w:ins>
      <w:ins w:id="1049" w:author="David Conklin" w:date="2020-11-16T13:48:00Z">
        <w:r>
          <w:t xml:space="preserve"> </w:t>
        </w:r>
      </w:ins>
      <w:del w:id="1050" w:author="David Conklin" w:date="2020-11-16T11:31:00Z">
        <w:r w:rsidR="00CD52CB" w:rsidRPr="005F3D22" w:rsidDel="001D328C">
          <w:delText xml:space="preserve">Boyd M and Kasper B </w:delText>
        </w:r>
        <w:r w:rsidR="00CD52CB" w:rsidDel="001D328C">
          <w:delText>(</w:delText>
        </w:r>
        <w:r w:rsidR="00CD52CB" w:rsidRPr="005F3D22" w:rsidDel="001D328C">
          <w:delText>2003</w:delText>
        </w:r>
        <w:r w:rsidR="00CD52CB" w:rsidDel="001D328C">
          <w:delText>)</w:delText>
        </w:r>
        <w:r w:rsidR="00CD52CB" w:rsidRPr="005F3D22" w:rsidDel="001D328C">
          <w:delText>. Analytical methods for dynamic open channel</w:delText>
        </w:r>
        <w:r w:rsidR="00CD52CB" w:rsidDel="001D328C">
          <w:delText xml:space="preserve"> </w:delText>
        </w:r>
        <w:r w:rsidR="00CD52CB" w:rsidRPr="005F3D22" w:rsidDel="001D328C">
          <w:delText>heat and mass transfer: Methodology for heat source model Version 7.0.</w:delText>
        </w:r>
        <w:r w:rsidR="00CD52CB" w:rsidDel="001D328C">
          <w:delText xml:space="preserve"> </w:delText>
        </w:r>
        <w:r w:rsidR="00426FD7" w:rsidDel="001D328C">
          <w:fldChar w:fldCharType="begin"/>
        </w:r>
        <w:r w:rsidR="00426FD7" w:rsidDel="001D328C">
          <w:delInstrText xml:space="preserve"> HYPERLINK "https://www.oregon.gov/deq/FilterDocs/heatsourcemanual.pdf" </w:delInstrText>
        </w:r>
        <w:r w:rsidR="00426FD7" w:rsidDel="001D328C">
          <w:fldChar w:fldCharType="separate"/>
        </w:r>
        <w:r w:rsidR="00CD52CB" w:rsidRPr="007A4A6E" w:rsidDel="001D328C">
          <w:rPr>
            <w:rStyle w:val="Hyperlink"/>
          </w:rPr>
          <w:delText>https://www.oregon.gov/deq/FilterDocs/heatsourcemanual.pdf</w:delText>
        </w:r>
        <w:r w:rsidR="00426FD7" w:rsidDel="001D328C">
          <w:rPr>
            <w:rStyle w:val="Hyperlink"/>
          </w:rPr>
          <w:fldChar w:fldCharType="end"/>
        </w:r>
        <w:r w:rsidR="00CD52CB" w:rsidDel="001D328C">
          <w:delText xml:space="preserve"> </w:delText>
        </w:r>
      </w:del>
    </w:p>
    <w:p w14:paraId="4F430B1C" w14:textId="4044FFB2" w:rsidR="00C23028" w:rsidDel="001D328C" w:rsidRDefault="00C23028" w:rsidP="00CD52CB">
      <w:pPr>
        <w:rPr>
          <w:del w:id="1051" w:author="David Conklin" w:date="2020-11-16T11:31:00Z"/>
        </w:rPr>
      </w:pPr>
    </w:p>
    <w:p w14:paraId="5CBC7935" w14:textId="0191FEF6" w:rsidR="008D3F62" w:rsidDel="001D328C" w:rsidRDefault="008D3F62" w:rsidP="00CD52CB">
      <w:pPr>
        <w:rPr>
          <w:del w:id="1052" w:author="David Conklin" w:date="2020-11-16T11:31:00Z"/>
        </w:rPr>
      </w:pPr>
      <w:del w:id="1053" w:author="David Conklin" w:date="2020-11-16T11:31:00Z">
        <w:r w:rsidDel="001D328C">
          <w:delText>Dingman SL (2002). Physical Hydrology</w:delText>
        </w:r>
        <w:r w:rsidR="00E95A06" w:rsidDel="001D328C">
          <w:delText>, Second Edition. Prentice Hall, Upper Saddle River, NJ. 646 pages. ISBN 0-13-099695-5.</w:delText>
        </w:r>
      </w:del>
    </w:p>
    <w:p w14:paraId="490DE987" w14:textId="529F0893" w:rsidR="006D26E7" w:rsidDel="001D328C" w:rsidRDefault="00083BFA" w:rsidP="00CD52CB">
      <w:pPr>
        <w:rPr>
          <w:del w:id="1054" w:author="David Conklin" w:date="2020-11-16T11:31:00Z"/>
        </w:rPr>
      </w:pPr>
      <w:del w:id="1055" w:author="David Conklin" w:date="2020-11-16T11:31:00Z">
        <w:r w:rsidDel="001D328C">
          <w:delText>Leach J</w:delText>
        </w:r>
        <w:r w:rsidR="006D26E7" w:rsidDel="001D328C">
          <w:delText>A</w:delText>
        </w:r>
        <w:r w:rsidDel="001D328C">
          <w:delText xml:space="preserve"> and Moore RD (</w:delText>
        </w:r>
        <w:r w:rsidR="006D26E7" w:rsidDel="001D328C">
          <w:delText xml:space="preserve">2019). Empirical stream thermal sensitivities may underestimate stream temperature response to climate warming. Water Resources Research, 55. </w:delText>
        </w:r>
        <w:r w:rsidR="00426FD7" w:rsidDel="001D328C">
          <w:fldChar w:fldCharType="begin"/>
        </w:r>
        <w:r w:rsidR="00426FD7" w:rsidDel="001D328C">
          <w:delInstrText xml:space="preserve"> HYPERLINK "https://doi.org/10.1029/2018WR024236" </w:delInstrText>
        </w:r>
        <w:r w:rsidR="00426FD7" w:rsidDel="001D328C">
          <w:fldChar w:fldCharType="separate"/>
        </w:r>
        <w:r w:rsidR="006D26E7" w:rsidRPr="00BA63F8" w:rsidDel="001D328C">
          <w:rPr>
            <w:rStyle w:val="Hyperlink"/>
          </w:rPr>
          <w:delText>https://doi.org/10.1029/2018WR024236</w:delText>
        </w:r>
        <w:r w:rsidR="00426FD7" w:rsidDel="001D328C">
          <w:rPr>
            <w:rStyle w:val="Hyperlink"/>
          </w:rPr>
          <w:fldChar w:fldCharType="end"/>
        </w:r>
        <w:r w:rsidR="006D26E7" w:rsidDel="001D328C">
          <w:delText xml:space="preserve"> </w:delText>
        </w:r>
      </w:del>
    </w:p>
    <w:p w14:paraId="235E9396" w14:textId="6A2F5D1C" w:rsidR="00AF3C02" w:rsidRPr="00AF3C02" w:rsidRDefault="00AF3C02" w:rsidP="00AF3C02"/>
    <w:sectPr w:rsidR="00AF3C02" w:rsidRPr="00AF3C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A5F6D" w14:textId="77777777" w:rsidR="00B1504C" w:rsidRDefault="00B1504C" w:rsidP="00D800E2">
      <w:pPr>
        <w:spacing w:after="0" w:line="240" w:lineRule="auto"/>
      </w:pPr>
      <w:r>
        <w:separator/>
      </w:r>
    </w:p>
  </w:endnote>
  <w:endnote w:type="continuationSeparator" w:id="0">
    <w:p w14:paraId="0A636DEB" w14:textId="77777777" w:rsidR="00B1504C" w:rsidRDefault="00B1504C"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355A51" w:rsidRDefault="00355A51">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355A51" w:rsidRDefault="00355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4FAB3" w14:textId="77777777" w:rsidR="00B1504C" w:rsidRDefault="00B1504C" w:rsidP="00D800E2">
      <w:pPr>
        <w:spacing w:after="0" w:line="240" w:lineRule="auto"/>
      </w:pPr>
      <w:r>
        <w:separator/>
      </w:r>
    </w:p>
  </w:footnote>
  <w:footnote w:type="continuationSeparator" w:id="0">
    <w:p w14:paraId="4A8ACAAD" w14:textId="77777777" w:rsidR="00B1504C" w:rsidRDefault="00B1504C"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44202"/>
    <w:rsid w:val="001903F9"/>
    <w:rsid w:val="001950EC"/>
    <w:rsid w:val="001D1246"/>
    <w:rsid w:val="001D18A6"/>
    <w:rsid w:val="001D328C"/>
    <w:rsid w:val="001D5C10"/>
    <w:rsid w:val="001E12FC"/>
    <w:rsid w:val="001F6995"/>
    <w:rsid w:val="002066EB"/>
    <w:rsid w:val="0021387C"/>
    <w:rsid w:val="00220D62"/>
    <w:rsid w:val="0024676F"/>
    <w:rsid w:val="002473EE"/>
    <w:rsid w:val="00254542"/>
    <w:rsid w:val="0027482A"/>
    <w:rsid w:val="00292B10"/>
    <w:rsid w:val="002A349E"/>
    <w:rsid w:val="002C53D3"/>
    <w:rsid w:val="002F6DBB"/>
    <w:rsid w:val="00334516"/>
    <w:rsid w:val="0033480B"/>
    <w:rsid w:val="00355A51"/>
    <w:rsid w:val="0036145B"/>
    <w:rsid w:val="00367E37"/>
    <w:rsid w:val="003747BC"/>
    <w:rsid w:val="003A0189"/>
    <w:rsid w:val="003A51A0"/>
    <w:rsid w:val="003C59BE"/>
    <w:rsid w:val="003E3A3B"/>
    <w:rsid w:val="00401439"/>
    <w:rsid w:val="00405085"/>
    <w:rsid w:val="00420273"/>
    <w:rsid w:val="00426FD7"/>
    <w:rsid w:val="00455E5D"/>
    <w:rsid w:val="00463690"/>
    <w:rsid w:val="00467DFA"/>
    <w:rsid w:val="00475282"/>
    <w:rsid w:val="00477D76"/>
    <w:rsid w:val="00496AD5"/>
    <w:rsid w:val="004A0433"/>
    <w:rsid w:val="004B4AB6"/>
    <w:rsid w:val="004D6C2F"/>
    <w:rsid w:val="004D6DDD"/>
    <w:rsid w:val="004F155A"/>
    <w:rsid w:val="0054459B"/>
    <w:rsid w:val="0054776F"/>
    <w:rsid w:val="0057547E"/>
    <w:rsid w:val="005A2B11"/>
    <w:rsid w:val="005B3E1E"/>
    <w:rsid w:val="005B7023"/>
    <w:rsid w:val="005C3756"/>
    <w:rsid w:val="005D2013"/>
    <w:rsid w:val="00620E82"/>
    <w:rsid w:val="00661269"/>
    <w:rsid w:val="006944D1"/>
    <w:rsid w:val="00697E5D"/>
    <w:rsid w:val="006A44E3"/>
    <w:rsid w:val="006A7C47"/>
    <w:rsid w:val="006C2377"/>
    <w:rsid w:val="006D26E7"/>
    <w:rsid w:val="006D3F55"/>
    <w:rsid w:val="006E4895"/>
    <w:rsid w:val="00702B0D"/>
    <w:rsid w:val="007040BA"/>
    <w:rsid w:val="007063A9"/>
    <w:rsid w:val="00714A9A"/>
    <w:rsid w:val="007151DB"/>
    <w:rsid w:val="00717306"/>
    <w:rsid w:val="007209DB"/>
    <w:rsid w:val="00723A90"/>
    <w:rsid w:val="007512F1"/>
    <w:rsid w:val="007711D4"/>
    <w:rsid w:val="00794445"/>
    <w:rsid w:val="007B7882"/>
    <w:rsid w:val="007C1444"/>
    <w:rsid w:val="007F64F9"/>
    <w:rsid w:val="00802102"/>
    <w:rsid w:val="00802ADC"/>
    <w:rsid w:val="008030BA"/>
    <w:rsid w:val="008111C7"/>
    <w:rsid w:val="00812F58"/>
    <w:rsid w:val="00824B91"/>
    <w:rsid w:val="0083347A"/>
    <w:rsid w:val="008445B4"/>
    <w:rsid w:val="00845AF4"/>
    <w:rsid w:val="008858EA"/>
    <w:rsid w:val="008964D4"/>
    <w:rsid w:val="00896744"/>
    <w:rsid w:val="008A4F2E"/>
    <w:rsid w:val="008C79F5"/>
    <w:rsid w:val="008D3F62"/>
    <w:rsid w:val="008E4D0D"/>
    <w:rsid w:val="008F3268"/>
    <w:rsid w:val="009018A8"/>
    <w:rsid w:val="0092799E"/>
    <w:rsid w:val="00961A14"/>
    <w:rsid w:val="0096628D"/>
    <w:rsid w:val="00976C5B"/>
    <w:rsid w:val="00982086"/>
    <w:rsid w:val="009C59CC"/>
    <w:rsid w:val="009E2487"/>
    <w:rsid w:val="00A304CC"/>
    <w:rsid w:val="00A30510"/>
    <w:rsid w:val="00A401FB"/>
    <w:rsid w:val="00A747AC"/>
    <w:rsid w:val="00A8454A"/>
    <w:rsid w:val="00A85AEE"/>
    <w:rsid w:val="00A90C80"/>
    <w:rsid w:val="00A97CDE"/>
    <w:rsid w:val="00AA484F"/>
    <w:rsid w:val="00AB60A8"/>
    <w:rsid w:val="00AC1C5C"/>
    <w:rsid w:val="00AD2EB1"/>
    <w:rsid w:val="00AE21D9"/>
    <w:rsid w:val="00AF3C02"/>
    <w:rsid w:val="00AF57ED"/>
    <w:rsid w:val="00AF6186"/>
    <w:rsid w:val="00B0530B"/>
    <w:rsid w:val="00B10C25"/>
    <w:rsid w:val="00B1504C"/>
    <w:rsid w:val="00B478B0"/>
    <w:rsid w:val="00B71D9A"/>
    <w:rsid w:val="00BA420B"/>
    <w:rsid w:val="00BC0D0F"/>
    <w:rsid w:val="00BD111F"/>
    <w:rsid w:val="00BD7568"/>
    <w:rsid w:val="00BE3980"/>
    <w:rsid w:val="00BF6128"/>
    <w:rsid w:val="00BF79CA"/>
    <w:rsid w:val="00C23028"/>
    <w:rsid w:val="00C238BE"/>
    <w:rsid w:val="00C35A1E"/>
    <w:rsid w:val="00C43ED9"/>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D2A30"/>
    <w:rsid w:val="00DF2873"/>
    <w:rsid w:val="00DF51CE"/>
    <w:rsid w:val="00E02051"/>
    <w:rsid w:val="00E0366D"/>
    <w:rsid w:val="00E16E26"/>
    <w:rsid w:val="00E462F4"/>
    <w:rsid w:val="00E67542"/>
    <w:rsid w:val="00E95A06"/>
    <w:rsid w:val="00E95DCA"/>
    <w:rsid w:val="00EA01D1"/>
    <w:rsid w:val="00EC26D1"/>
    <w:rsid w:val="00EC5183"/>
    <w:rsid w:val="00EC681E"/>
    <w:rsid w:val="00F209B3"/>
    <w:rsid w:val="00F42601"/>
    <w:rsid w:val="00F470F4"/>
    <w:rsid w:val="00F57A2F"/>
    <w:rsid w:val="00F82C6A"/>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9037</Words>
  <Characters>51515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17</cp:revision>
  <cp:lastPrinted>2020-11-16T19:31:00Z</cp:lastPrinted>
  <dcterms:created xsi:type="dcterms:W3CDTF">2020-11-16T17:26:00Z</dcterms:created>
  <dcterms:modified xsi:type="dcterms:W3CDTF">2020-11-17T13:54:00Z</dcterms:modified>
</cp:coreProperties>
</file>